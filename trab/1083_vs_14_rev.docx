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0CE2" w:rsidRPr="00417298" w:rsidRDefault="008F0CE2" w:rsidP="00525DEE">
      <w:pPr>
        <w:jc w:val="both"/>
        <w:outlineLvl w:val="0"/>
        <w:divId w:val="1072001275"/>
        <w:rPr>
          <w:rFonts w:ascii="Verdana" w:hAnsi="Verdana"/>
          <w:b/>
          <w:bCs/>
          <w:color w:val="0070C0"/>
          <w:kern w:val="36"/>
          <w:sz w:val="18"/>
          <w:szCs w:val="18"/>
          <w:u w:val="single"/>
        </w:rPr>
      </w:pPr>
      <w:r w:rsidRPr="008F0CE2">
        <w:rPr>
          <w:rFonts w:ascii="Verdana" w:hAnsi="Verdana"/>
          <w:b/>
          <w:bCs/>
          <w:color w:val="0070C0"/>
          <w:kern w:val="36"/>
          <w:sz w:val="18"/>
          <w:szCs w:val="18"/>
          <w:u w:val="single"/>
        </w:rPr>
        <w:t>1</w:t>
      </w:r>
      <w:r w:rsidRPr="008F0CE2">
        <w:rPr>
          <w:rFonts w:ascii="Verdana" w:hAnsi="Verdana"/>
          <w:b/>
          <w:bCs/>
          <w:color w:val="0070C0"/>
          <w:kern w:val="36"/>
          <w:sz w:val="18"/>
          <w:szCs w:val="18"/>
          <w:u w:val="single"/>
          <w:vertAlign w:val="superscript"/>
        </w:rPr>
        <w:t>st</w:t>
      </w:r>
      <w:r w:rsidRPr="008F0CE2">
        <w:rPr>
          <w:rFonts w:ascii="Verdana" w:hAnsi="Verdana"/>
          <w:b/>
          <w:bCs/>
          <w:color w:val="0070C0"/>
          <w:kern w:val="36"/>
          <w:sz w:val="18"/>
          <w:szCs w:val="18"/>
          <w:u w:val="single"/>
        </w:rPr>
        <w:t xml:space="preserve"> </w:t>
      </w:r>
      <w:r w:rsidRPr="00417298">
        <w:rPr>
          <w:rFonts w:ascii="Verdana" w:hAnsi="Verdana"/>
          <w:b/>
          <w:bCs/>
          <w:color w:val="0070C0"/>
          <w:kern w:val="36"/>
          <w:sz w:val="18"/>
          <w:szCs w:val="18"/>
          <w:u w:val="single"/>
        </w:rPr>
        <w:t>Methodological Assessment/</w:t>
      </w:r>
      <w:r w:rsidRPr="008F0CE2">
        <w:rPr>
          <w:rFonts w:ascii="Verdana" w:hAnsi="Verdana"/>
          <w:b/>
          <w:bCs/>
          <w:color w:val="0070C0"/>
          <w:kern w:val="36"/>
          <w:sz w:val="18"/>
          <w:szCs w:val="18"/>
          <w:u w:val="single"/>
        </w:rPr>
        <w:t>1</w:t>
      </w:r>
      <w:r w:rsidRPr="008F0CE2">
        <w:rPr>
          <w:rFonts w:ascii="Verdana" w:hAnsi="Verdana"/>
          <w:b/>
          <w:bCs/>
          <w:color w:val="0070C0"/>
          <w:kern w:val="36"/>
          <w:sz w:val="18"/>
          <w:szCs w:val="18"/>
          <w:u w:val="single"/>
          <w:vertAlign w:val="superscript"/>
        </w:rPr>
        <w:t>a</w:t>
      </w:r>
      <w:r w:rsidRPr="008F0CE2">
        <w:rPr>
          <w:rFonts w:ascii="Verdana" w:hAnsi="Verdana"/>
          <w:b/>
          <w:bCs/>
          <w:color w:val="0070C0"/>
          <w:kern w:val="36"/>
          <w:sz w:val="18"/>
          <w:szCs w:val="18"/>
          <w:u w:val="single"/>
        </w:rPr>
        <w:t xml:space="preserve"> </w:t>
      </w:r>
      <w:r w:rsidRPr="00417298">
        <w:rPr>
          <w:rFonts w:ascii="Verdana" w:hAnsi="Verdana"/>
          <w:b/>
          <w:bCs/>
          <w:color w:val="0070C0"/>
          <w:kern w:val="36"/>
          <w:sz w:val="18"/>
          <w:szCs w:val="18"/>
          <w:u w:val="single"/>
        </w:rPr>
        <w:t>Avaliação Metodológica</w:t>
      </w:r>
    </w:p>
    <w:p w:rsidR="008F0CE2" w:rsidRPr="008F0CE2" w:rsidRDefault="008F0CE2" w:rsidP="00525DEE">
      <w:pPr>
        <w:jc w:val="both"/>
        <w:outlineLvl w:val="2"/>
        <w:divId w:val="1072001275"/>
        <w:rPr>
          <w:rFonts w:ascii="Verdana" w:hAnsi="Verdana"/>
          <w:b/>
          <w:bCs/>
          <w:sz w:val="18"/>
          <w:szCs w:val="18"/>
        </w:rPr>
      </w:pPr>
    </w:p>
    <w:p w:rsidR="008F0CE2" w:rsidRPr="00417298" w:rsidRDefault="008F0CE2" w:rsidP="00525DEE">
      <w:pPr>
        <w:jc w:val="both"/>
        <w:outlineLvl w:val="2"/>
        <w:divId w:val="1072001275"/>
        <w:rPr>
          <w:rFonts w:ascii="Verdana" w:hAnsi="Verdana"/>
          <w:b/>
          <w:bCs/>
          <w:sz w:val="18"/>
          <w:szCs w:val="18"/>
          <w:lang w:val="en-US"/>
        </w:rPr>
      </w:pPr>
      <w:r w:rsidRPr="00417298">
        <w:rPr>
          <w:rFonts w:ascii="Verdana" w:hAnsi="Verdana"/>
          <w:b/>
          <w:bCs/>
          <w:sz w:val="18"/>
          <w:szCs w:val="18"/>
          <w:lang w:val="en-US"/>
        </w:rPr>
        <w:t>- Comments on the introduction/</w:t>
      </w:r>
      <w:r w:rsidRPr="00417298">
        <w:rPr>
          <w:rFonts w:ascii="Verdana" w:hAnsi="Verdana"/>
          <w:b/>
          <w:bCs/>
          <w:i/>
          <w:iCs/>
          <w:sz w:val="18"/>
          <w:szCs w:val="18"/>
          <w:lang w:val="en-US"/>
        </w:rPr>
        <w:t>Considerações sobre a introdução</w:t>
      </w:r>
      <w:r w:rsidRPr="00417298">
        <w:rPr>
          <w:rFonts w:ascii="Verdana" w:hAnsi="Verdana"/>
          <w:b/>
          <w:bCs/>
          <w:sz w:val="18"/>
          <w:szCs w:val="18"/>
          <w:lang w:val="en-US"/>
        </w:rPr>
        <w:t xml:space="preserve">: </w:t>
      </w:r>
    </w:p>
    <w:p w:rsidR="008F0CE2" w:rsidRPr="00417298" w:rsidRDefault="008F0CE2" w:rsidP="00525DEE">
      <w:pPr>
        <w:jc w:val="both"/>
        <w:divId w:val="1072001275"/>
        <w:rPr>
          <w:rFonts w:ascii="Verdana" w:hAnsi="Verdana"/>
          <w:sz w:val="18"/>
          <w:szCs w:val="18"/>
        </w:rPr>
      </w:pPr>
      <w:r w:rsidRPr="00417298">
        <w:rPr>
          <w:rFonts w:ascii="Verdana" w:hAnsi="Verdana"/>
          <w:sz w:val="18"/>
          <w:szCs w:val="18"/>
        </w:rPr>
        <w:t>Adicionar parágrafo com informações sobre o manejo atual dos hemangiomas</w:t>
      </w:r>
      <w:r w:rsidRPr="008F0CE2">
        <w:rPr>
          <w:rFonts w:ascii="Verdana" w:hAnsi="Verdana"/>
          <w:sz w:val="18"/>
          <w:szCs w:val="18"/>
        </w:rPr>
        <w:t>.</w:t>
      </w:r>
      <w:r w:rsidRPr="00417298">
        <w:rPr>
          <w:rFonts w:ascii="Verdana" w:hAnsi="Verdana"/>
          <w:sz w:val="18"/>
          <w:szCs w:val="18"/>
        </w:rPr>
        <w:t xml:space="preserve"> </w:t>
      </w:r>
    </w:p>
    <w:p w:rsidR="008F0CE2" w:rsidRPr="008F0CE2" w:rsidRDefault="008F0CE2" w:rsidP="00525DEE">
      <w:pPr>
        <w:jc w:val="both"/>
        <w:outlineLvl w:val="2"/>
        <w:divId w:val="1072001275"/>
        <w:rPr>
          <w:rFonts w:ascii="Verdana" w:hAnsi="Verdana"/>
          <w:b/>
          <w:bCs/>
          <w:sz w:val="18"/>
          <w:szCs w:val="18"/>
        </w:rPr>
      </w:pPr>
    </w:p>
    <w:p w:rsidR="008F0CE2" w:rsidRPr="00417298" w:rsidRDefault="008F0CE2" w:rsidP="00525DEE">
      <w:pPr>
        <w:jc w:val="both"/>
        <w:outlineLvl w:val="2"/>
        <w:divId w:val="1072001275"/>
        <w:rPr>
          <w:rFonts w:ascii="Verdana" w:hAnsi="Verdana"/>
          <w:b/>
          <w:bCs/>
          <w:sz w:val="18"/>
          <w:szCs w:val="18"/>
        </w:rPr>
      </w:pPr>
      <w:r w:rsidRPr="00417298">
        <w:rPr>
          <w:rFonts w:ascii="Verdana" w:hAnsi="Verdana"/>
          <w:b/>
          <w:bCs/>
          <w:sz w:val="18"/>
          <w:szCs w:val="18"/>
        </w:rPr>
        <w:t>- Comments on the objectives/</w:t>
      </w:r>
      <w:r w:rsidRPr="00417298">
        <w:rPr>
          <w:rFonts w:ascii="Verdana" w:hAnsi="Verdana"/>
          <w:b/>
          <w:bCs/>
          <w:i/>
          <w:iCs/>
          <w:sz w:val="18"/>
          <w:szCs w:val="18"/>
        </w:rPr>
        <w:t>Considerações sobre os objetivos</w:t>
      </w:r>
      <w:r w:rsidRPr="00417298">
        <w:rPr>
          <w:rFonts w:ascii="Verdana" w:hAnsi="Verdana"/>
          <w:b/>
          <w:bCs/>
          <w:sz w:val="18"/>
          <w:szCs w:val="18"/>
        </w:rPr>
        <w:t xml:space="preserve">: </w:t>
      </w:r>
    </w:p>
    <w:p w:rsidR="008F0CE2" w:rsidRPr="00417298" w:rsidRDefault="008F0CE2" w:rsidP="00525DEE">
      <w:pPr>
        <w:jc w:val="both"/>
        <w:divId w:val="1072001275"/>
        <w:rPr>
          <w:rFonts w:ascii="Verdana" w:hAnsi="Verdana"/>
          <w:sz w:val="18"/>
          <w:szCs w:val="18"/>
          <w:lang w:val="en-US"/>
        </w:rPr>
      </w:pPr>
      <w:r w:rsidRPr="00417298">
        <w:rPr>
          <w:rFonts w:ascii="Verdana" w:hAnsi="Verdana"/>
          <w:sz w:val="18"/>
          <w:szCs w:val="18"/>
          <w:lang w:val="en-US"/>
        </w:rPr>
        <w:t>Acrescentar este item To describe the effects of proparanolol in a cohort of children and adolecents with hemagioma.</w:t>
      </w:r>
    </w:p>
    <w:p w:rsidR="008F0CE2" w:rsidRPr="008F0CE2" w:rsidRDefault="008F0CE2" w:rsidP="00525DEE">
      <w:pPr>
        <w:jc w:val="both"/>
        <w:outlineLvl w:val="2"/>
        <w:divId w:val="1072001275"/>
        <w:rPr>
          <w:rFonts w:ascii="Verdana" w:hAnsi="Verdana"/>
          <w:b/>
          <w:bCs/>
          <w:sz w:val="18"/>
          <w:szCs w:val="18"/>
          <w:lang w:val="en-US"/>
        </w:rPr>
      </w:pPr>
    </w:p>
    <w:p w:rsidR="008F0CE2" w:rsidRPr="00417298" w:rsidRDefault="008F0CE2" w:rsidP="00525DEE">
      <w:pPr>
        <w:jc w:val="both"/>
        <w:outlineLvl w:val="2"/>
        <w:divId w:val="1072001275"/>
        <w:rPr>
          <w:rFonts w:ascii="Verdana" w:hAnsi="Verdana"/>
          <w:b/>
          <w:bCs/>
          <w:sz w:val="18"/>
          <w:szCs w:val="18"/>
        </w:rPr>
      </w:pPr>
      <w:r w:rsidRPr="00417298">
        <w:rPr>
          <w:rFonts w:ascii="Verdana" w:hAnsi="Verdana"/>
          <w:b/>
          <w:bCs/>
          <w:sz w:val="18"/>
          <w:szCs w:val="18"/>
        </w:rPr>
        <w:t>- Coments on the discussion/</w:t>
      </w:r>
      <w:r w:rsidRPr="00417298">
        <w:rPr>
          <w:rFonts w:ascii="Verdana" w:hAnsi="Verdana"/>
          <w:b/>
          <w:bCs/>
          <w:i/>
          <w:iCs/>
          <w:sz w:val="18"/>
          <w:szCs w:val="18"/>
        </w:rPr>
        <w:t>Considerações sobre a discussão</w:t>
      </w:r>
      <w:r w:rsidRPr="00417298">
        <w:rPr>
          <w:rFonts w:ascii="Verdana" w:hAnsi="Verdana"/>
          <w:b/>
          <w:bCs/>
          <w:sz w:val="18"/>
          <w:szCs w:val="18"/>
        </w:rPr>
        <w:t xml:space="preserve">: </w:t>
      </w:r>
    </w:p>
    <w:p w:rsidR="008F0CE2" w:rsidRPr="00417298" w:rsidRDefault="008F0CE2" w:rsidP="00525DEE">
      <w:pPr>
        <w:jc w:val="both"/>
        <w:divId w:val="1072001275"/>
        <w:rPr>
          <w:rFonts w:ascii="Verdana" w:hAnsi="Verdana"/>
          <w:sz w:val="18"/>
          <w:szCs w:val="18"/>
        </w:rPr>
      </w:pPr>
      <w:r w:rsidRPr="00417298">
        <w:rPr>
          <w:rFonts w:ascii="Verdana" w:hAnsi="Verdana"/>
          <w:sz w:val="18"/>
          <w:szCs w:val="18"/>
        </w:rPr>
        <w:t>Acrescentar parágrafo sobre segurança da intervenção analisada</w:t>
      </w:r>
      <w:r w:rsidRPr="008F0CE2">
        <w:rPr>
          <w:rFonts w:ascii="Verdana" w:hAnsi="Verdana"/>
          <w:sz w:val="18"/>
          <w:szCs w:val="18"/>
        </w:rPr>
        <w:t>.</w:t>
      </w:r>
      <w:r w:rsidRPr="00417298">
        <w:rPr>
          <w:rFonts w:ascii="Verdana" w:hAnsi="Verdana"/>
          <w:sz w:val="18"/>
          <w:szCs w:val="18"/>
        </w:rPr>
        <w:t xml:space="preserve"> Acrescentar parágrafo sobre implicações deste estudo para a prática </w:t>
      </w:r>
      <w:r w:rsidRPr="008F0CE2">
        <w:rPr>
          <w:rFonts w:ascii="Verdana" w:hAnsi="Verdana"/>
          <w:sz w:val="18"/>
          <w:szCs w:val="18"/>
        </w:rPr>
        <w:t>Acrescentar</w:t>
      </w:r>
      <w:r w:rsidRPr="00417298">
        <w:rPr>
          <w:rFonts w:ascii="Verdana" w:hAnsi="Verdana"/>
          <w:sz w:val="18"/>
          <w:szCs w:val="18"/>
        </w:rPr>
        <w:t xml:space="preserve"> parágrafo sobre implicações deste estudo para pesquisas futuras</w:t>
      </w:r>
      <w:r w:rsidRPr="008F0CE2">
        <w:rPr>
          <w:rFonts w:ascii="Verdana" w:hAnsi="Verdana"/>
          <w:sz w:val="18"/>
          <w:szCs w:val="18"/>
        </w:rPr>
        <w:t>.</w:t>
      </w:r>
    </w:p>
    <w:p w:rsidR="008F0CE2" w:rsidRPr="008F0CE2" w:rsidRDefault="008F0CE2" w:rsidP="00525DEE">
      <w:pPr>
        <w:jc w:val="both"/>
        <w:outlineLvl w:val="2"/>
        <w:divId w:val="1072001275"/>
        <w:rPr>
          <w:rFonts w:ascii="Verdana" w:hAnsi="Verdana"/>
          <w:b/>
          <w:bCs/>
          <w:sz w:val="18"/>
          <w:szCs w:val="18"/>
        </w:rPr>
      </w:pPr>
    </w:p>
    <w:p w:rsidR="008F0CE2" w:rsidRPr="00417298" w:rsidRDefault="008F0CE2" w:rsidP="00525DEE">
      <w:pPr>
        <w:jc w:val="both"/>
        <w:outlineLvl w:val="2"/>
        <w:divId w:val="1072001275"/>
        <w:rPr>
          <w:rFonts w:ascii="Verdana" w:hAnsi="Verdana"/>
          <w:b/>
          <w:bCs/>
          <w:sz w:val="18"/>
          <w:szCs w:val="18"/>
          <w:lang w:val="en-US"/>
        </w:rPr>
      </w:pPr>
      <w:r w:rsidRPr="00417298">
        <w:rPr>
          <w:rFonts w:ascii="Verdana" w:hAnsi="Verdana"/>
          <w:b/>
          <w:bCs/>
          <w:sz w:val="18"/>
          <w:szCs w:val="18"/>
          <w:lang w:val="en-US"/>
        </w:rPr>
        <w:t>- Coments on the conclusion/</w:t>
      </w:r>
      <w:r w:rsidRPr="00417298">
        <w:rPr>
          <w:rFonts w:ascii="Verdana" w:hAnsi="Verdana"/>
          <w:b/>
          <w:bCs/>
          <w:i/>
          <w:iCs/>
          <w:sz w:val="18"/>
          <w:szCs w:val="18"/>
          <w:lang w:val="en-US"/>
        </w:rPr>
        <w:t>Considerações sobre a conclusão</w:t>
      </w:r>
      <w:r w:rsidRPr="00417298">
        <w:rPr>
          <w:rFonts w:ascii="Verdana" w:hAnsi="Verdana"/>
          <w:b/>
          <w:bCs/>
          <w:sz w:val="18"/>
          <w:szCs w:val="18"/>
          <w:lang w:val="en-US"/>
        </w:rPr>
        <w:t xml:space="preserve">: </w:t>
      </w:r>
    </w:p>
    <w:p w:rsidR="008F0CE2" w:rsidRPr="008F0CE2" w:rsidRDefault="008F0CE2" w:rsidP="00525DEE">
      <w:pPr>
        <w:jc w:val="both"/>
        <w:divId w:val="1072001275"/>
        <w:rPr>
          <w:rFonts w:ascii="Verdana" w:hAnsi="Verdana"/>
          <w:sz w:val="18"/>
          <w:szCs w:val="18"/>
          <w:lang w:val="en-US"/>
        </w:rPr>
      </w:pPr>
      <w:r w:rsidRPr="00417298">
        <w:rPr>
          <w:rFonts w:ascii="Verdana" w:hAnsi="Verdana"/>
          <w:sz w:val="18"/>
          <w:szCs w:val="18"/>
          <w:lang w:val="en-US"/>
        </w:rPr>
        <w:t>Propranolol SEEMED TO BE effective in the treatment of hemangiomas in children of all ages, not only in the proliferative stage of the lesions (up to one year of age) with high response rate. Further randomized clinical trial is necessary to confirm this finding and to assess the safety of the intervention as well.</w:t>
      </w:r>
    </w:p>
    <w:p w:rsidR="008F0CE2" w:rsidRPr="008F0CE2" w:rsidRDefault="008F0CE2" w:rsidP="00525DEE">
      <w:pPr>
        <w:jc w:val="both"/>
        <w:divId w:val="1072001275"/>
        <w:rPr>
          <w:rFonts w:ascii="Verdana" w:hAnsi="Verdana"/>
          <w:sz w:val="18"/>
          <w:szCs w:val="18"/>
          <w:lang w:val="en-US"/>
        </w:rPr>
      </w:pPr>
    </w:p>
    <w:p w:rsidR="008F0CE2" w:rsidRPr="008F0CE2" w:rsidRDefault="008F0CE2" w:rsidP="00525DEE">
      <w:pPr>
        <w:spacing w:line="260" w:lineRule="exact"/>
        <w:jc w:val="both"/>
        <w:outlineLvl w:val="0"/>
        <w:divId w:val="1072001275"/>
        <w:rPr>
          <w:rFonts w:ascii="Verdana" w:hAnsi="Verdana"/>
          <w:b/>
          <w:bCs/>
          <w:color w:val="0070C0"/>
          <w:kern w:val="36"/>
          <w:sz w:val="18"/>
          <w:szCs w:val="18"/>
          <w:u w:val="single"/>
        </w:rPr>
      </w:pPr>
      <w:r w:rsidRPr="008F0CE2">
        <w:rPr>
          <w:rFonts w:ascii="Verdana" w:hAnsi="Verdana"/>
          <w:b/>
          <w:bCs/>
          <w:color w:val="0070C0"/>
          <w:kern w:val="36"/>
          <w:sz w:val="18"/>
          <w:szCs w:val="18"/>
          <w:u w:val="single"/>
        </w:rPr>
        <w:t>1ª avaliação de revisor especialista da área</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Title/Título</w:t>
      </w: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Is it clear and short enough?</w:t>
      </w:r>
      <w:r>
        <w:rPr>
          <w:rFonts w:ascii="Verdana" w:hAnsi="Verdana"/>
          <w:b/>
          <w:bCs/>
          <w:color w:val="000000"/>
          <w:sz w:val="18"/>
          <w:szCs w:val="18"/>
          <w:lang w:val="en-US"/>
        </w:rPr>
        <w:t>/</w:t>
      </w:r>
      <w:r w:rsidRPr="008F0CE2">
        <w:rPr>
          <w:rFonts w:ascii="Verdana" w:hAnsi="Verdana"/>
          <w:b/>
          <w:bCs/>
          <w:i/>
          <w:iCs/>
          <w:color w:val="000000"/>
          <w:sz w:val="18"/>
          <w:szCs w:val="18"/>
          <w:lang w:val="en-US"/>
        </w:rPr>
        <w:t>Está claro e curto o suficiente?</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Não - veja 3a. resposta</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Would you change it?</w:t>
      </w:r>
      <w:r>
        <w:rPr>
          <w:rFonts w:ascii="Verdana" w:hAnsi="Verdana"/>
          <w:b/>
          <w:bCs/>
          <w:color w:val="000000"/>
          <w:sz w:val="18"/>
          <w:szCs w:val="18"/>
          <w:lang w:val="en-US"/>
        </w:rPr>
        <w:t>/</w:t>
      </w:r>
      <w:r w:rsidRPr="008F0CE2">
        <w:rPr>
          <w:rFonts w:ascii="Verdana" w:hAnsi="Verdana"/>
          <w:b/>
          <w:bCs/>
          <w:i/>
          <w:iCs/>
          <w:color w:val="000000"/>
          <w:sz w:val="18"/>
          <w:szCs w:val="18"/>
          <w:lang w:val="en-US"/>
        </w:rPr>
        <w:t>Você o modificaria?</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 -veja 3a. resposta</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it reflect the paper's context?</w:t>
      </w:r>
      <w:r>
        <w:rPr>
          <w:rFonts w:ascii="Verdana" w:hAnsi="Verdana"/>
          <w:b/>
          <w:bCs/>
          <w:color w:val="000000"/>
          <w:sz w:val="18"/>
          <w:szCs w:val="18"/>
          <w:lang w:val="en-US"/>
        </w:rPr>
        <w:t>/</w:t>
      </w:r>
      <w:r w:rsidRPr="008F0CE2">
        <w:rPr>
          <w:rFonts w:ascii="Verdana" w:hAnsi="Verdana"/>
          <w:b/>
          <w:bCs/>
          <w:i/>
          <w:iCs/>
          <w:color w:val="000000"/>
          <w:sz w:val="18"/>
          <w:szCs w:val="18"/>
        </w:rPr>
        <w:t>Reflete o conteúdo do artigo?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 - o título refere-se a pediatric hemangioma, porém forma incluídos no estudo pacientes de 0 a 19 anos, ou seja, não apenas crianças - sugestão: ou os autores excluem pacientes não pediátricos ou modificam o título para crianças e adolescentes</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Abstract/Resumo</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Does it show the paper's objectives?/</w:t>
      </w:r>
      <w:r w:rsidRPr="008F0CE2">
        <w:rPr>
          <w:rFonts w:ascii="Verdana" w:hAnsi="Verdana"/>
          <w:b/>
          <w:bCs/>
          <w:i/>
          <w:iCs/>
          <w:color w:val="000000"/>
          <w:sz w:val="18"/>
          <w:szCs w:val="18"/>
        </w:rPr>
        <w:t>Mostra os objetivos do trabalho?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Are the methods clear enough?</w:t>
      </w:r>
      <w:r>
        <w:rPr>
          <w:rFonts w:ascii="Verdana" w:hAnsi="Verdana"/>
          <w:b/>
          <w:bCs/>
          <w:color w:val="000000"/>
          <w:sz w:val="18"/>
          <w:szCs w:val="18"/>
          <w:lang w:val="en-US"/>
        </w:rPr>
        <w:t>/</w:t>
      </w:r>
      <w:r w:rsidRPr="008F0CE2">
        <w:rPr>
          <w:rFonts w:ascii="Verdana" w:hAnsi="Verdana"/>
          <w:b/>
          <w:bCs/>
          <w:i/>
          <w:iCs/>
          <w:color w:val="000000"/>
          <w:sz w:val="18"/>
          <w:szCs w:val="18"/>
        </w:rPr>
        <w:t>Métodos estão suficientemente claros?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 - no texto, em método os autores citam que as lesões foram medidas e submetidas ao ultrassom e tomografia - não são referidos no resumo</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it describe the main results?</w:t>
      </w:r>
      <w:r>
        <w:rPr>
          <w:rFonts w:ascii="Verdana" w:hAnsi="Verdana"/>
          <w:b/>
          <w:bCs/>
          <w:color w:val="000000"/>
          <w:sz w:val="18"/>
          <w:szCs w:val="18"/>
          <w:lang w:val="en-US"/>
        </w:rPr>
        <w:t>/</w:t>
      </w:r>
      <w:r w:rsidRPr="008F0CE2">
        <w:rPr>
          <w:rFonts w:ascii="Verdana" w:hAnsi="Verdana"/>
          <w:b/>
          <w:bCs/>
          <w:i/>
          <w:iCs/>
          <w:color w:val="000000"/>
          <w:sz w:val="18"/>
          <w:szCs w:val="18"/>
        </w:rPr>
        <w:t>Descreve os principais resultados?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w:t>
      </w:r>
    </w:p>
    <w:p w:rsidR="008F0CE2" w:rsidRDefault="008F0CE2" w:rsidP="00525DEE">
      <w:pPr>
        <w:spacing w:line="260" w:lineRule="exact"/>
        <w:jc w:val="both"/>
        <w:outlineLvl w:val="2"/>
        <w:divId w:val="1072001275"/>
        <w:rPr>
          <w:rFonts w:ascii="Verdana" w:hAnsi="Verdana"/>
          <w:b/>
          <w:bCs/>
          <w:color w:val="000000"/>
          <w:sz w:val="18"/>
          <w:szCs w:val="18"/>
        </w:rPr>
      </w:pP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Does it show the authors' conclusions?</w:t>
      </w:r>
      <w:r>
        <w:rPr>
          <w:rFonts w:ascii="Verdana" w:hAnsi="Verdana"/>
          <w:b/>
          <w:bCs/>
          <w:color w:val="000000"/>
          <w:sz w:val="18"/>
          <w:szCs w:val="18"/>
          <w:lang w:val="en-US"/>
        </w:rPr>
        <w:t>/</w:t>
      </w:r>
      <w:r w:rsidRPr="008F0CE2">
        <w:rPr>
          <w:rFonts w:ascii="Verdana" w:hAnsi="Verdana"/>
          <w:b/>
          <w:bCs/>
          <w:i/>
          <w:iCs/>
          <w:color w:val="000000"/>
          <w:sz w:val="18"/>
          <w:szCs w:val="18"/>
          <w:lang w:val="en-US"/>
        </w:rPr>
        <w:t>Mostra as conclusões dos autores?</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it reflect what the paper says?</w:t>
      </w:r>
      <w:r>
        <w:rPr>
          <w:rFonts w:ascii="Verdana" w:hAnsi="Verdana"/>
          <w:b/>
          <w:bCs/>
          <w:color w:val="000000"/>
          <w:sz w:val="18"/>
          <w:szCs w:val="18"/>
          <w:lang w:val="en-US"/>
        </w:rPr>
        <w:t>/</w:t>
      </w:r>
      <w:r w:rsidRPr="008F0CE2">
        <w:rPr>
          <w:rFonts w:ascii="Verdana" w:hAnsi="Verdana"/>
          <w:b/>
          <w:bCs/>
          <w:i/>
          <w:iCs/>
          <w:color w:val="000000"/>
          <w:sz w:val="18"/>
          <w:szCs w:val="18"/>
        </w:rPr>
        <w:t>Reflete o que diz o trabalho?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lastRenderedPageBreak/>
        <w:t>Text/Texto</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 xml:space="preserve">São Paulo Medical Journal accepts papers on internal medicine, gynecology and obstetrics, mental health, surgery, pediatrics and public health. </w:t>
      </w:r>
      <w:r w:rsidRPr="008F0CE2">
        <w:rPr>
          <w:rFonts w:ascii="Verdana" w:hAnsi="Verdana"/>
          <w:b/>
          <w:bCs/>
          <w:color w:val="000000"/>
          <w:sz w:val="18"/>
          <w:szCs w:val="18"/>
        </w:rPr>
        <w:t>Is this Journal the right place for publishing this paper?/</w:t>
      </w:r>
      <w:r w:rsidRPr="008F0CE2">
        <w:rPr>
          <w:rFonts w:ascii="Verdana" w:hAnsi="Verdana"/>
          <w:b/>
          <w:bCs/>
          <w:i/>
          <w:iCs/>
          <w:color w:val="000000"/>
          <w:sz w:val="18"/>
          <w:szCs w:val="18"/>
        </w:rPr>
        <w:t>São Paulo Medical Journal aceita trabalhos em clínica geral, ginecologia e obstetrícia, saúde mental, cirurgia, pediatria e saúde pública. A Revista é o lugar certo para publicação deste artigo?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Does the paper contribute towards the existing knowledge?/</w:t>
      </w:r>
      <w:r w:rsidRPr="008F0CE2">
        <w:rPr>
          <w:rFonts w:ascii="Verdana" w:hAnsi="Verdana"/>
          <w:b/>
          <w:bCs/>
          <w:i/>
          <w:iCs/>
          <w:color w:val="000000"/>
          <w:sz w:val="18"/>
          <w:szCs w:val="18"/>
        </w:rPr>
        <w:t>O artigo contribui para o conhecimento já existente?</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the paper read well and make sense?</w:t>
      </w:r>
      <w:r>
        <w:rPr>
          <w:rFonts w:ascii="Verdana" w:hAnsi="Verdana"/>
          <w:b/>
          <w:bCs/>
          <w:color w:val="000000"/>
          <w:sz w:val="18"/>
          <w:szCs w:val="18"/>
          <w:lang w:val="en-US"/>
        </w:rPr>
        <w:t>/</w:t>
      </w:r>
      <w:r w:rsidRPr="008F0CE2">
        <w:rPr>
          <w:rFonts w:ascii="Verdana" w:hAnsi="Verdana"/>
          <w:b/>
          <w:bCs/>
          <w:i/>
          <w:iCs/>
          <w:color w:val="000000"/>
          <w:sz w:val="18"/>
          <w:szCs w:val="18"/>
        </w:rPr>
        <w:t>O artigo é fácil de ler e faz sentido?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 mas precisa ser modificado no título ou nos resultados, uma vez que o título fala em hemangioma pediátrico, mas foram incluídos pacientes de 0 a 19 anos - assim, o titulo deveria ser hemangiomas em crianças e adolescentes ou nos resultados deveriam ser excluídos pacientes não pediátricos, o que parece mais correto uma vez que esse tratamento é indicado para hemangioma infantil.</w:t>
      </w:r>
    </w:p>
    <w:p w:rsidR="008F0CE2" w:rsidRDefault="008F0CE2" w:rsidP="00525DEE">
      <w:pPr>
        <w:spacing w:line="260" w:lineRule="exact"/>
        <w:jc w:val="both"/>
        <w:outlineLvl w:val="2"/>
        <w:divId w:val="1072001275"/>
        <w:rPr>
          <w:rFonts w:ascii="Verdana" w:hAnsi="Verdana"/>
          <w:b/>
          <w:bCs/>
          <w:color w:val="000000"/>
          <w:sz w:val="18"/>
          <w:szCs w:val="18"/>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Is it concise?</w:t>
      </w:r>
      <w:r>
        <w:rPr>
          <w:rFonts w:ascii="Verdana" w:hAnsi="Verdana"/>
          <w:b/>
          <w:bCs/>
          <w:color w:val="000000"/>
          <w:sz w:val="18"/>
          <w:szCs w:val="18"/>
        </w:rPr>
        <w:t>/</w:t>
      </w:r>
      <w:r w:rsidRPr="008F0CE2">
        <w:rPr>
          <w:rFonts w:ascii="Verdana" w:hAnsi="Verdana"/>
          <w:b/>
          <w:bCs/>
          <w:i/>
          <w:iCs/>
          <w:color w:val="000000"/>
          <w:sz w:val="18"/>
          <w:szCs w:val="18"/>
        </w:rPr>
        <w:t>É conciso?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Do the results matter to clinicians and patients?/</w:t>
      </w:r>
      <w:r w:rsidRPr="008F0CE2">
        <w:rPr>
          <w:rFonts w:ascii="Verdana" w:hAnsi="Verdana"/>
          <w:b/>
          <w:bCs/>
          <w:i/>
          <w:iCs/>
          <w:color w:val="000000"/>
          <w:sz w:val="18"/>
          <w:szCs w:val="18"/>
        </w:rPr>
        <w:t>Os resultados importam para clínicos e pacientes?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this work matter for teachers and students?</w:t>
      </w:r>
      <w:r>
        <w:rPr>
          <w:rFonts w:ascii="Verdana" w:hAnsi="Verdana"/>
          <w:b/>
          <w:bCs/>
          <w:color w:val="000000"/>
          <w:sz w:val="18"/>
          <w:szCs w:val="18"/>
          <w:lang w:val="en-US"/>
        </w:rPr>
        <w:t>/</w:t>
      </w:r>
      <w:r w:rsidRPr="008F0CE2">
        <w:rPr>
          <w:rFonts w:ascii="Verdana" w:hAnsi="Verdana"/>
          <w:b/>
          <w:bCs/>
          <w:i/>
          <w:iCs/>
          <w:color w:val="000000"/>
          <w:sz w:val="18"/>
          <w:szCs w:val="18"/>
        </w:rPr>
        <w:t>O trabalho é importante para professores e estudantes?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Does this work matter for health policymakers?/</w:t>
      </w:r>
      <w:r w:rsidRPr="008F0CE2">
        <w:rPr>
          <w:rFonts w:ascii="Verdana" w:hAnsi="Verdana"/>
          <w:b/>
          <w:bCs/>
          <w:i/>
          <w:iCs/>
          <w:color w:val="000000"/>
          <w:sz w:val="18"/>
          <w:szCs w:val="18"/>
        </w:rPr>
        <w:t>O trabalho é importante para gestores de políticas de saúde?</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Não</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Has this work ever been published anywhere else?/</w:t>
      </w:r>
      <w:r w:rsidRPr="008F0CE2">
        <w:rPr>
          <w:rFonts w:ascii="Verdana" w:hAnsi="Verdana"/>
          <w:b/>
          <w:bCs/>
          <w:i/>
          <w:iCs/>
          <w:color w:val="000000"/>
          <w:sz w:val="18"/>
          <w:szCs w:val="18"/>
        </w:rPr>
        <w:t>Este trabalho já foi publicado em algum outro lugar?</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Não</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Introduction/Introdução</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Are the questions and objectives clear?/</w:t>
      </w:r>
      <w:r w:rsidRPr="008F0CE2">
        <w:rPr>
          <w:rFonts w:ascii="Verdana" w:hAnsi="Verdana"/>
          <w:b/>
          <w:bCs/>
          <w:i/>
          <w:iCs/>
          <w:color w:val="000000"/>
          <w:sz w:val="18"/>
          <w:szCs w:val="18"/>
        </w:rPr>
        <w:t>As questões e os objetivos estão claros?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Does it show the importance of the field?</w:t>
      </w:r>
      <w:r>
        <w:rPr>
          <w:rFonts w:ascii="Verdana" w:hAnsi="Verdana"/>
          <w:b/>
          <w:bCs/>
          <w:color w:val="000000"/>
          <w:sz w:val="18"/>
          <w:szCs w:val="18"/>
          <w:lang w:val="en-US"/>
        </w:rPr>
        <w:t>/</w:t>
      </w:r>
      <w:r w:rsidRPr="008F0CE2">
        <w:rPr>
          <w:rFonts w:ascii="Verdana" w:hAnsi="Verdana"/>
          <w:b/>
          <w:bCs/>
          <w:i/>
          <w:iCs/>
          <w:color w:val="000000"/>
          <w:sz w:val="18"/>
          <w:szCs w:val="18"/>
          <w:lang w:val="en-US"/>
        </w:rPr>
        <w:t>Mostra a importância do campo de estudo?</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Does it cite published studies to support the statements?</w:t>
      </w:r>
      <w:r>
        <w:rPr>
          <w:rFonts w:ascii="Verdana" w:hAnsi="Verdana"/>
          <w:b/>
          <w:bCs/>
          <w:color w:val="000000"/>
          <w:sz w:val="18"/>
          <w:szCs w:val="18"/>
          <w:lang w:val="en-US"/>
        </w:rPr>
        <w:t>/</w:t>
      </w:r>
      <w:r w:rsidRPr="008F0CE2">
        <w:rPr>
          <w:rFonts w:ascii="Verdana" w:hAnsi="Verdana"/>
          <w:b/>
          <w:bCs/>
          <w:i/>
          <w:iCs/>
          <w:color w:val="000000"/>
          <w:sz w:val="18"/>
          <w:szCs w:val="18"/>
        </w:rPr>
        <w:t>Cita trabalhos publicados como subsídio das afirmações?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r w:rsidRPr="008F0CE2">
        <w:rPr>
          <w:rFonts w:ascii="Verdana" w:hAnsi="Verdana"/>
          <w:b/>
          <w:bCs/>
          <w:color w:val="000000"/>
          <w:kern w:val="36"/>
          <w:sz w:val="18"/>
          <w:szCs w:val="18"/>
          <w:u w:val="single"/>
        </w:rPr>
        <w:t>Methods/Métodos</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Does the study design meet the proposed objective?/</w:t>
      </w:r>
      <w:r w:rsidRPr="008F0CE2">
        <w:rPr>
          <w:rFonts w:ascii="Verdana" w:hAnsi="Verdana"/>
          <w:b/>
          <w:bCs/>
          <w:i/>
          <w:iCs/>
          <w:color w:val="000000"/>
          <w:sz w:val="18"/>
          <w:szCs w:val="18"/>
        </w:rPr>
        <w:t>O tipo de estudo responde o objetivo proposto?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Is the setting described and are the study conditions defined?</w:t>
      </w:r>
      <w:r>
        <w:rPr>
          <w:rFonts w:ascii="Verdana" w:hAnsi="Verdana"/>
          <w:b/>
          <w:bCs/>
          <w:color w:val="000000"/>
          <w:sz w:val="18"/>
          <w:szCs w:val="18"/>
          <w:lang w:val="en-US"/>
        </w:rPr>
        <w:t>/</w:t>
      </w:r>
      <w:r w:rsidRPr="008F0CE2">
        <w:rPr>
          <w:rFonts w:ascii="Verdana" w:hAnsi="Verdana"/>
          <w:b/>
          <w:bCs/>
          <w:i/>
          <w:iCs/>
          <w:color w:val="000000"/>
          <w:sz w:val="18"/>
          <w:szCs w:val="18"/>
          <w:lang w:val="en-US"/>
        </w:rPr>
        <w:t>O local onde foi realizado está descrito, bem como as condições do trabalho?</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Is the sample adequately described and calculated?</w:t>
      </w:r>
      <w:r>
        <w:rPr>
          <w:rFonts w:ascii="Verdana" w:hAnsi="Verdana"/>
          <w:b/>
          <w:bCs/>
          <w:color w:val="000000"/>
          <w:sz w:val="18"/>
          <w:szCs w:val="18"/>
          <w:lang w:val="en-US"/>
        </w:rPr>
        <w:t>/</w:t>
      </w:r>
      <w:r w:rsidRPr="008F0CE2">
        <w:rPr>
          <w:rFonts w:ascii="Verdana" w:hAnsi="Verdana"/>
          <w:b/>
          <w:bCs/>
          <w:i/>
          <w:iCs/>
          <w:color w:val="000000"/>
          <w:sz w:val="18"/>
          <w:szCs w:val="18"/>
        </w:rPr>
        <w:t>A amostra está adequadamente descrita e calculada?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 está de acordo com o título que fala de hemangioma pediátrico, pois inclui pacientes de 0 a 19 anos, ou seja, neonatos, crianças e adolescentes.</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Are the sample losses mentioned (and the reasons for this)?</w:t>
      </w:r>
      <w:r>
        <w:rPr>
          <w:rFonts w:ascii="Verdana" w:hAnsi="Verdana"/>
          <w:b/>
          <w:bCs/>
          <w:color w:val="000000"/>
          <w:sz w:val="18"/>
          <w:szCs w:val="18"/>
          <w:lang w:val="en-US"/>
        </w:rPr>
        <w:t>/</w:t>
      </w:r>
      <w:r w:rsidRPr="008F0CE2">
        <w:rPr>
          <w:rFonts w:ascii="Verdana" w:hAnsi="Verdana"/>
          <w:b/>
          <w:bCs/>
          <w:i/>
          <w:iCs/>
          <w:color w:val="000000"/>
          <w:sz w:val="18"/>
          <w:szCs w:val="18"/>
          <w:lang w:val="en-US"/>
        </w:rPr>
        <w:t>São referidas as perdas amostrais (e as razões para a perda)?</w:t>
      </w:r>
      <w:r w:rsidRPr="008F0CE2">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Não.</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Are the procedures (interventions or diagnostic tests or exposures) adequately described?/</w:t>
      </w:r>
      <w:r w:rsidRPr="008F0CE2">
        <w:rPr>
          <w:rFonts w:ascii="Verdana" w:hAnsi="Verdana"/>
          <w:b/>
          <w:bCs/>
          <w:i/>
          <w:iCs/>
          <w:color w:val="000000"/>
          <w:sz w:val="18"/>
          <w:szCs w:val="18"/>
        </w:rPr>
        <w:t>Os procedimentos (intervenções ou diagnósticos ou exposições) estão descritos adequadamente?</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If it is a randomized trial: is it ethical?</w:t>
      </w:r>
      <w:r>
        <w:rPr>
          <w:rFonts w:ascii="Verdana" w:hAnsi="Verdana"/>
          <w:b/>
          <w:bCs/>
          <w:color w:val="000000"/>
          <w:sz w:val="18"/>
          <w:szCs w:val="18"/>
          <w:lang w:val="en-US"/>
        </w:rPr>
        <w:t>/</w:t>
      </w:r>
      <w:r w:rsidRPr="008F0CE2">
        <w:rPr>
          <w:rFonts w:ascii="Verdana" w:hAnsi="Verdana"/>
          <w:b/>
          <w:bCs/>
          <w:i/>
          <w:iCs/>
          <w:color w:val="000000"/>
          <w:sz w:val="18"/>
          <w:szCs w:val="18"/>
        </w:rPr>
        <w:t>Se é um estudo randomizado: é ético?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Não é randomizado, é aberto</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Are the main measurements adequately described?</w:t>
      </w:r>
      <w:r>
        <w:rPr>
          <w:rFonts w:ascii="Verdana" w:hAnsi="Verdana"/>
          <w:b/>
          <w:bCs/>
          <w:color w:val="000000"/>
          <w:sz w:val="18"/>
          <w:szCs w:val="18"/>
          <w:lang w:val="en-US"/>
        </w:rPr>
        <w:t>/</w:t>
      </w:r>
      <w:r w:rsidRPr="008F0CE2">
        <w:rPr>
          <w:rFonts w:ascii="Verdana" w:hAnsi="Verdana"/>
          <w:b/>
          <w:bCs/>
          <w:i/>
          <w:iCs/>
          <w:color w:val="000000"/>
          <w:sz w:val="18"/>
          <w:szCs w:val="18"/>
        </w:rPr>
        <w:t>As principais medidas estão adequadamente descritas?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Is the statistical analysis adequate and well applied?</w:t>
      </w:r>
      <w:r>
        <w:rPr>
          <w:rFonts w:ascii="Verdana" w:hAnsi="Verdana"/>
          <w:b/>
          <w:bCs/>
          <w:color w:val="000000"/>
          <w:sz w:val="18"/>
          <w:szCs w:val="18"/>
          <w:lang w:val="en-US"/>
        </w:rPr>
        <w:t>/</w:t>
      </w:r>
      <w:r w:rsidRPr="008F0CE2">
        <w:rPr>
          <w:rFonts w:ascii="Verdana" w:hAnsi="Verdana"/>
          <w:b/>
          <w:bCs/>
          <w:i/>
          <w:iCs/>
          <w:color w:val="000000"/>
          <w:sz w:val="18"/>
          <w:szCs w:val="18"/>
        </w:rPr>
        <w:t>A análise estatística é adequada e foi bem aplicada?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Default="008F0CE2"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Are the methods appropriate for answering the study's question?/</w:t>
      </w:r>
      <w:r w:rsidRPr="008F0CE2">
        <w:rPr>
          <w:rFonts w:ascii="Verdana" w:hAnsi="Verdana"/>
          <w:b/>
          <w:bCs/>
          <w:i/>
          <w:iCs/>
          <w:color w:val="000000"/>
          <w:sz w:val="18"/>
          <w:szCs w:val="18"/>
        </w:rPr>
        <w:t>Os métodos são apropriados para responder a questão da pesquisa?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 embora parte dos parâmetros de avaliação de eficácia não sejam relatados em resultados e discussão</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Results/Resultados</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Are they presented clearly?/</w:t>
      </w:r>
      <w:r w:rsidRPr="008F0CE2">
        <w:rPr>
          <w:rFonts w:ascii="Verdana" w:hAnsi="Verdana"/>
          <w:b/>
          <w:bCs/>
          <w:i/>
          <w:iCs/>
          <w:color w:val="000000"/>
          <w:sz w:val="18"/>
          <w:szCs w:val="18"/>
        </w:rPr>
        <w:t>Estão apresentados de maneira clara?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 parcialmente. Em métodos são citados outros parâmetros de avaliação de eficácia como medidas, ultrassom e tomografia e não há nenhuma referência aos resultados, mesmo que aplicados em parte da população.</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525DEE">
        <w:rPr>
          <w:rFonts w:ascii="Verdana" w:hAnsi="Verdana"/>
          <w:b/>
          <w:bCs/>
          <w:color w:val="000000"/>
          <w:sz w:val="18"/>
          <w:szCs w:val="18"/>
        </w:rPr>
        <w:t>Do the results answer the question?</w:t>
      </w:r>
      <w:r w:rsidR="00525DEE" w:rsidRPr="00525DEE">
        <w:rPr>
          <w:rFonts w:ascii="Verdana" w:hAnsi="Verdana"/>
          <w:b/>
          <w:bCs/>
          <w:color w:val="000000"/>
          <w:sz w:val="18"/>
          <w:szCs w:val="18"/>
        </w:rPr>
        <w:t>/</w:t>
      </w:r>
      <w:r w:rsidRPr="008F0CE2">
        <w:rPr>
          <w:rFonts w:ascii="Verdana" w:hAnsi="Verdana"/>
          <w:b/>
          <w:bCs/>
          <w:i/>
          <w:iCs/>
          <w:color w:val="000000"/>
          <w:sz w:val="18"/>
          <w:szCs w:val="18"/>
        </w:rPr>
        <w:t>Os resultados respondem à questão?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w:t>
      </w:r>
    </w:p>
    <w:p w:rsidR="00525DEE" w:rsidRDefault="00525DEE" w:rsidP="00525DEE">
      <w:pPr>
        <w:spacing w:line="260" w:lineRule="exact"/>
        <w:jc w:val="both"/>
        <w:outlineLvl w:val="2"/>
        <w:divId w:val="1072001275"/>
        <w:rPr>
          <w:rFonts w:ascii="Verdana" w:hAnsi="Verdana"/>
          <w:b/>
          <w:bCs/>
          <w:color w:val="000000"/>
          <w:sz w:val="18"/>
          <w:szCs w:val="18"/>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rPr>
        <w:t>Are they credible?</w:t>
      </w:r>
      <w:r w:rsidR="00525DEE">
        <w:rPr>
          <w:rFonts w:ascii="Verdana" w:hAnsi="Verdana"/>
          <w:b/>
          <w:bCs/>
          <w:color w:val="000000"/>
          <w:sz w:val="18"/>
          <w:szCs w:val="18"/>
        </w:rPr>
        <w:t>/</w:t>
      </w:r>
      <w:r w:rsidRPr="008F0CE2">
        <w:rPr>
          <w:rFonts w:ascii="Verdana" w:hAnsi="Verdana"/>
          <w:b/>
          <w:bCs/>
          <w:i/>
          <w:iCs/>
          <w:color w:val="000000"/>
          <w:sz w:val="18"/>
          <w:szCs w:val="18"/>
        </w:rPr>
        <w:t>São confiáveis?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525DEE" w:rsidRDefault="00525DEE" w:rsidP="00525DEE">
      <w:pPr>
        <w:spacing w:line="260" w:lineRule="exact"/>
        <w:jc w:val="both"/>
        <w:outlineLvl w:val="2"/>
        <w:divId w:val="1072001275"/>
        <w:rPr>
          <w:rFonts w:ascii="Verdana" w:hAnsi="Verdana"/>
          <w:b/>
          <w:bCs/>
          <w:color w:val="000000"/>
          <w:sz w:val="18"/>
          <w:szCs w:val="18"/>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525DEE">
        <w:rPr>
          <w:rFonts w:ascii="Verdana" w:hAnsi="Verdana"/>
          <w:b/>
          <w:bCs/>
          <w:color w:val="000000"/>
          <w:sz w:val="18"/>
          <w:szCs w:val="18"/>
        </w:rPr>
        <w:t>Are there enough tables and figures?</w:t>
      </w:r>
      <w:r w:rsidR="00525DEE" w:rsidRPr="00525DEE">
        <w:rPr>
          <w:rFonts w:ascii="Verdana" w:hAnsi="Verdana"/>
          <w:b/>
          <w:bCs/>
          <w:color w:val="000000"/>
          <w:sz w:val="18"/>
          <w:szCs w:val="18"/>
        </w:rPr>
        <w:t>/</w:t>
      </w:r>
      <w:r w:rsidRPr="008F0CE2">
        <w:rPr>
          <w:rFonts w:ascii="Verdana" w:hAnsi="Verdana"/>
          <w:b/>
          <w:bCs/>
          <w:i/>
          <w:iCs/>
          <w:color w:val="000000"/>
          <w:sz w:val="18"/>
          <w:szCs w:val="18"/>
        </w:rPr>
        <w:t>Tabelas e figuras aparecem em quantidade adequada?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 seria interessante incluir tabela com resultados das medidas e fotografias de casos com resposta parcial e sem resposta, se houver possibilidade considerando a sessão da revista escolhida.</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Discussion and conclusions/Discussão e conclusões</w:t>
      </w:r>
    </w:p>
    <w:p w:rsidR="008F0CE2" w:rsidRPr="00525DEE" w:rsidRDefault="008F0CE2" w:rsidP="00525DEE">
      <w:pPr>
        <w:spacing w:line="260" w:lineRule="exact"/>
        <w:jc w:val="both"/>
        <w:outlineLvl w:val="2"/>
        <w:divId w:val="1072001275"/>
        <w:rPr>
          <w:rFonts w:ascii="Verdana" w:hAnsi="Verdana"/>
          <w:b/>
          <w:bCs/>
          <w:color w:val="000000"/>
          <w:sz w:val="18"/>
          <w:szCs w:val="18"/>
          <w:lang w:val="en-US"/>
        </w:rPr>
      </w:pPr>
      <w:r w:rsidRPr="008F0CE2">
        <w:rPr>
          <w:rFonts w:ascii="Verdana" w:hAnsi="Verdana"/>
          <w:b/>
          <w:bCs/>
          <w:color w:val="000000"/>
          <w:sz w:val="18"/>
          <w:szCs w:val="18"/>
          <w:lang w:val="en-US"/>
        </w:rPr>
        <w:t>Do the authors show the differences between their study and others already published?</w:t>
      </w:r>
      <w:r w:rsidR="00525DEE">
        <w:rPr>
          <w:rFonts w:ascii="Verdana" w:hAnsi="Verdana"/>
          <w:b/>
          <w:bCs/>
          <w:color w:val="000000"/>
          <w:sz w:val="18"/>
          <w:szCs w:val="18"/>
          <w:lang w:val="en-US"/>
        </w:rPr>
        <w:t>/</w:t>
      </w:r>
      <w:r w:rsidRPr="00525DEE">
        <w:rPr>
          <w:rFonts w:ascii="Verdana" w:hAnsi="Verdana"/>
          <w:b/>
          <w:bCs/>
          <w:i/>
          <w:iCs/>
          <w:color w:val="000000"/>
          <w:sz w:val="18"/>
          <w:szCs w:val="18"/>
          <w:lang w:val="en-US"/>
        </w:rPr>
        <w:t>Os autores mostram as diferenças entre seu trabalho e outros já publicados?</w:t>
      </w:r>
      <w:r w:rsidRPr="00525DEE">
        <w:rPr>
          <w:rFonts w:ascii="Verdana" w:hAnsi="Verdana"/>
          <w:b/>
          <w:bCs/>
          <w:color w:val="000000"/>
          <w:sz w:val="18"/>
          <w:szCs w:val="18"/>
          <w:lang w:val="en-US"/>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 seria interessante comparar com outras séries de casos, inclusive por faixas etárias.</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525DEE">
        <w:rPr>
          <w:rFonts w:ascii="Verdana" w:hAnsi="Verdana"/>
          <w:b/>
          <w:bCs/>
          <w:color w:val="000000"/>
          <w:sz w:val="18"/>
          <w:szCs w:val="18"/>
        </w:rPr>
        <w:t>Do the authors cite bibliographic references for all the data presented (except the data originally presented here)?</w:t>
      </w:r>
      <w:r w:rsidR="00525DEE" w:rsidRPr="00525DEE">
        <w:rPr>
          <w:rFonts w:ascii="Verdana" w:hAnsi="Verdana"/>
          <w:b/>
          <w:bCs/>
          <w:color w:val="000000"/>
          <w:sz w:val="18"/>
          <w:szCs w:val="18"/>
        </w:rPr>
        <w:t>/</w:t>
      </w:r>
      <w:r w:rsidRPr="008F0CE2">
        <w:rPr>
          <w:rFonts w:ascii="Verdana" w:hAnsi="Verdana"/>
          <w:b/>
          <w:bCs/>
          <w:i/>
          <w:iCs/>
          <w:color w:val="000000"/>
          <w:sz w:val="18"/>
          <w:szCs w:val="18"/>
        </w:rPr>
        <w:t>Os autores citam referências bibliográficas para todos os dados apresentados (com exceção dos dados apresentados originalmente aqui)?</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525DEE"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Do they mention whether their results can be considered within clinical practice?</w:t>
      </w:r>
      <w:r w:rsidR="00525DEE">
        <w:rPr>
          <w:rFonts w:ascii="Verdana" w:hAnsi="Verdana"/>
          <w:b/>
          <w:bCs/>
          <w:color w:val="000000"/>
          <w:sz w:val="18"/>
          <w:szCs w:val="18"/>
          <w:lang w:val="en-US"/>
        </w:rPr>
        <w:t xml:space="preserve">/ </w:t>
      </w:r>
      <w:r w:rsidRPr="00525DEE">
        <w:rPr>
          <w:rFonts w:ascii="Verdana" w:hAnsi="Verdana"/>
          <w:b/>
          <w:bCs/>
          <w:i/>
          <w:iCs/>
          <w:color w:val="000000"/>
          <w:sz w:val="18"/>
          <w:szCs w:val="18"/>
        </w:rPr>
        <w:t>Mencionam se seus resultados podem ser considerados na prática clínica?</w:t>
      </w:r>
      <w:r w:rsidRPr="00525DEE">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Are the conclusions based only on the results presented?</w:t>
      </w:r>
      <w:r w:rsidR="00525DEE">
        <w:rPr>
          <w:rFonts w:ascii="Verdana" w:hAnsi="Verdana"/>
          <w:b/>
          <w:bCs/>
          <w:color w:val="000000"/>
          <w:sz w:val="18"/>
          <w:szCs w:val="18"/>
          <w:lang w:val="en-US"/>
        </w:rPr>
        <w:t>/</w:t>
      </w:r>
      <w:r w:rsidRPr="008F0CE2">
        <w:rPr>
          <w:rFonts w:ascii="Verdana" w:hAnsi="Verdana"/>
          <w:b/>
          <w:bCs/>
          <w:i/>
          <w:iCs/>
          <w:color w:val="000000"/>
          <w:sz w:val="18"/>
          <w:szCs w:val="18"/>
        </w:rPr>
        <w:t>As conclusões estão baseadas apenas nos resultados apresentados?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525DEE">
        <w:rPr>
          <w:rFonts w:ascii="Verdana" w:hAnsi="Verdana"/>
          <w:b/>
          <w:bCs/>
          <w:color w:val="000000"/>
          <w:sz w:val="18"/>
          <w:szCs w:val="18"/>
        </w:rPr>
        <w:t>Do you think the results allow the conclusions presented to be reached?</w:t>
      </w:r>
      <w:r w:rsidR="00525DEE">
        <w:rPr>
          <w:rFonts w:ascii="Verdana" w:hAnsi="Verdana"/>
          <w:b/>
          <w:bCs/>
          <w:color w:val="000000"/>
          <w:sz w:val="18"/>
          <w:szCs w:val="18"/>
        </w:rPr>
        <w:t xml:space="preserve"> </w:t>
      </w:r>
      <w:r w:rsidR="00525DEE" w:rsidRPr="00525DEE">
        <w:rPr>
          <w:rFonts w:ascii="Verdana" w:hAnsi="Verdana"/>
          <w:b/>
          <w:bCs/>
          <w:color w:val="000000"/>
          <w:sz w:val="18"/>
          <w:szCs w:val="18"/>
        </w:rPr>
        <w:t>/</w:t>
      </w:r>
      <w:r w:rsidR="00525DEE">
        <w:rPr>
          <w:rFonts w:ascii="Verdana" w:hAnsi="Verdana"/>
          <w:b/>
          <w:bCs/>
          <w:color w:val="000000"/>
          <w:sz w:val="18"/>
          <w:szCs w:val="18"/>
        </w:rPr>
        <w:t xml:space="preserve"> </w:t>
      </w:r>
      <w:r w:rsidRPr="008F0CE2">
        <w:rPr>
          <w:rFonts w:ascii="Verdana" w:hAnsi="Verdana"/>
          <w:b/>
          <w:bCs/>
          <w:i/>
          <w:iCs/>
          <w:color w:val="000000"/>
          <w:sz w:val="18"/>
          <w:szCs w:val="18"/>
        </w:rPr>
        <w:t>Acha que os resultados apresentados permitem que se chegue às conclusões expostas?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References/Referências</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 xml:space="preserve">São Paulo Medical Journal asks authors to use the "Vancouver Style" for their references. </w:t>
      </w:r>
      <w:r w:rsidRPr="008F0CE2">
        <w:rPr>
          <w:rFonts w:ascii="Verdana" w:hAnsi="Verdana"/>
          <w:b/>
          <w:bCs/>
          <w:color w:val="000000"/>
          <w:sz w:val="18"/>
          <w:szCs w:val="18"/>
        </w:rPr>
        <w:t xml:space="preserve">Are the references in the right format? </w:t>
      </w:r>
      <w:r w:rsidR="00525DEE">
        <w:rPr>
          <w:rFonts w:ascii="Verdana" w:hAnsi="Verdana"/>
          <w:b/>
          <w:bCs/>
          <w:color w:val="000000"/>
          <w:sz w:val="18"/>
          <w:szCs w:val="18"/>
        </w:rPr>
        <w:t xml:space="preserve">/ </w:t>
      </w:r>
      <w:r w:rsidRPr="008F0CE2">
        <w:rPr>
          <w:rFonts w:ascii="Verdana" w:hAnsi="Verdana"/>
          <w:b/>
          <w:bCs/>
          <w:i/>
          <w:iCs/>
          <w:color w:val="000000"/>
          <w:sz w:val="18"/>
          <w:szCs w:val="18"/>
        </w:rPr>
        <w:t>A São Paulo Medical Journal pede aos autores que utilizem o "Estilo Vancouver" para referências bibliográficas. As referências deste artigo estão no formato adequado?</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Sim</w:t>
      </w:r>
    </w:p>
    <w:p w:rsidR="00525DEE" w:rsidRDefault="00525DEE" w:rsidP="00525DEE">
      <w:pPr>
        <w:spacing w:line="260" w:lineRule="exact"/>
        <w:jc w:val="both"/>
        <w:outlineLvl w:val="2"/>
        <w:divId w:val="1072001275"/>
        <w:rPr>
          <w:rFonts w:ascii="Verdana" w:hAnsi="Verdana"/>
          <w:b/>
          <w:bCs/>
          <w:color w:val="000000"/>
          <w:sz w:val="18"/>
          <w:szCs w:val="18"/>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525DEE">
        <w:rPr>
          <w:rFonts w:ascii="Verdana" w:hAnsi="Verdana"/>
          <w:b/>
          <w:bCs/>
          <w:color w:val="000000"/>
          <w:sz w:val="18"/>
          <w:szCs w:val="18"/>
          <w:lang w:val="en-US"/>
        </w:rPr>
        <w:t>Does the paper make use of enough references?</w:t>
      </w:r>
      <w:r w:rsidR="00525DEE">
        <w:rPr>
          <w:rFonts w:ascii="Verdana" w:hAnsi="Verdana"/>
          <w:b/>
          <w:bCs/>
          <w:color w:val="000000"/>
          <w:sz w:val="18"/>
          <w:szCs w:val="18"/>
          <w:lang w:val="en-US"/>
        </w:rPr>
        <w:t xml:space="preserve"> / </w:t>
      </w:r>
      <w:r w:rsidRPr="008F0CE2">
        <w:rPr>
          <w:rFonts w:ascii="Verdana" w:hAnsi="Verdana"/>
          <w:b/>
          <w:bCs/>
          <w:i/>
          <w:iCs/>
          <w:color w:val="000000"/>
          <w:sz w:val="18"/>
          <w:szCs w:val="18"/>
        </w:rPr>
        <w:t>O artigo traz referências suficientes?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Are the references up-to-date and relevant?</w:t>
      </w:r>
      <w:r w:rsidR="00525DEE">
        <w:rPr>
          <w:rFonts w:ascii="Verdana" w:hAnsi="Verdana"/>
          <w:b/>
          <w:bCs/>
          <w:color w:val="000000"/>
          <w:sz w:val="18"/>
          <w:szCs w:val="18"/>
          <w:lang w:val="en-US"/>
        </w:rPr>
        <w:t xml:space="preserve"> / </w:t>
      </w:r>
      <w:r w:rsidRPr="008F0CE2">
        <w:rPr>
          <w:rFonts w:ascii="Verdana" w:hAnsi="Verdana"/>
          <w:b/>
          <w:bCs/>
          <w:i/>
          <w:iCs/>
          <w:color w:val="000000"/>
          <w:sz w:val="18"/>
          <w:szCs w:val="18"/>
        </w:rPr>
        <w:t>As referências são atuais e relevantes?</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lang w:val="en-US"/>
        </w:rPr>
      </w:pPr>
      <w:r w:rsidRPr="008F0CE2">
        <w:rPr>
          <w:rFonts w:ascii="Verdana" w:hAnsi="Verdana"/>
          <w:color w:val="000000"/>
          <w:sz w:val="18"/>
          <w:szCs w:val="18"/>
          <w:lang w:val="en-US"/>
        </w:rPr>
        <w:t>Sim</w:t>
      </w:r>
    </w:p>
    <w:p w:rsidR="00525DEE" w:rsidRDefault="00525DEE" w:rsidP="00525DEE">
      <w:pPr>
        <w:spacing w:line="260" w:lineRule="exact"/>
        <w:jc w:val="both"/>
        <w:outlineLvl w:val="2"/>
        <w:divId w:val="1072001275"/>
        <w:rPr>
          <w:rFonts w:ascii="Verdana" w:hAnsi="Verdana"/>
          <w:b/>
          <w:bCs/>
          <w:color w:val="000000"/>
          <w:sz w:val="18"/>
          <w:szCs w:val="18"/>
          <w:lang w:val="en-US"/>
        </w:rPr>
      </w:pP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Did you find any serious omissions?</w:t>
      </w:r>
      <w:r w:rsidR="00525DEE">
        <w:rPr>
          <w:rFonts w:ascii="Verdana" w:hAnsi="Verdana"/>
          <w:b/>
          <w:bCs/>
          <w:color w:val="000000"/>
          <w:sz w:val="18"/>
          <w:szCs w:val="18"/>
          <w:lang w:val="en-US"/>
        </w:rPr>
        <w:t xml:space="preserve"> / </w:t>
      </w:r>
      <w:r w:rsidRPr="008F0CE2">
        <w:rPr>
          <w:rFonts w:ascii="Verdana" w:hAnsi="Verdana"/>
          <w:b/>
          <w:bCs/>
          <w:i/>
          <w:iCs/>
          <w:color w:val="000000"/>
          <w:sz w:val="18"/>
          <w:szCs w:val="18"/>
        </w:rPr>
        <w:t>Encontrou alguma omissão importante?</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Não</w:t>
      </w: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rPr>
      </w:pPr>
    </w:p>
    <w:p w:rsidR="00525DEE" w:rsidRDefault="00525DEE" w:rsidP="00525DEE">
      <w:pPr>
        <w:spacing w:line="260" w:lineRule="exact"/>
        <w:jc w:val="both"/>
        <w:outlineLvl w:val="0"/>
        <w:divId w:val="1072001275"/>
        <w:rPr>
          <w:rFonts w:ascii="Verdana" w:hAnsi="Verdana"/>
          <w:b/>
          <w:bCs/>
          <w:color w:val="000000"/>
          <w:kern w:val="36"/>
          <w:sz w:val="18"/>
          <w:szCs w:val="18"/>
          <w:u w:val="single"/>
          <w:lang w:val="en-US"/>
        </w:rPr>
      </w:pPr>
    </w:p>
    <w:p w:rsidR="00525DEE" w:rsidRDefault="00525DEE" w:rsidP="00525DEE">
      <w:pPr>
        <w:spacing w:line="260" w:lineRule="exact"/>
        <w:jc w:val="both"/>
        <w:outlineLvl w:val="0"/>
        <w:divId w:val="1072001275"/>
        <w:rPr>
          <w:rFonts w:ascii="Verdana" w:hAnsi="Verdana"/>
          <w:b/>
          <w:bCs/>
          <w:color w:val="000000"/>
          <w:kern w:val="36"/>
          <w:sz w:val="18"/>
          <w:szCs w:val="18"/>
          <w:u w:val="single"/>
          <w:lang w:val="en-US"/>
        </w:rPr>
      </w:pPr>
    </w:p>
    <w:p w:rsidR="00525DEE" w:rsidRDefault="00525DEE" w:rsidP="00525DEE">
      <w:pPr>
        <w:spacing w:line="260" w:lineRule="exact"/>
        <w:jc w:val="both"/>
        <w:outlineLvl w:val="0"/>
        <w:divId w:val="1072001275"/>
        <w:rPr>
          <w:rFonts w:ascii="Verdana" w:hAnsi="Verdana"/>
          <w:b/>
          <w:bCs/>
          <w:color w:val="000000"/>
          <w:kern w:val="36"/>
          <w:sz w:val="18"/>
          <w:szCs w:val="18"/>
          <w:u w:val="single"/>
          <w:lang w:val="en-US"/>
        </w:rPr>
      </w:pPr>
    </w:p>
    <w:p w:rsidR="00525DEE" w:rsidRDefault="00525DEE" w:rsidP="00525DEE">
      <w:pPr>
        <w:spacing w:line="260" w:lineRule="exact"/>
        <w:jc w:val="both"/>
        <w:outlineLvl w:val="0"/>
        <w:divId w:val="1072001275"/>
        <w:rPr>
          <w:rFonts w:ascii="Verdana" w:hAnsi="Verdana"/>
          <w:b/>
          <w:bCs/>
          <w:color w:val="000000"/>
          <w:kern w:val="36"/>
          <w:sz w:val="18"/>
          <w:szCs w:val="18"/>
          <w:u w:val="single"/>
          <w:lang w:val="en-US"/>
        </w:rPr>
      </w:pPr>
    </w:p>
    <w:p w:rsidR="00525DEE" w:rsidRDefault="00525DEE" w:rsidP="00525DEE">
      <w:pPr>
        <w:spacing w:line="260" w:lineRule="exact"/>
        <w:jc w:val="both"/>
        <w:outlineLvl w:val="0"/>
        <w:divId w:val="1072001275"/>
        <w:rPr>
          <w:rFonts w:ascii="Verdana" w:hAnsi="Verdana"/>
          <w:b/>
          <w:bCs/>
          <w:color w:val="000000"/>
          <w:kern w:val="36"/>
          <w:sz w:val="18"/>
          <w:szCs w:val="18"/>
          <w:u w:val="single"/>
          <w:lang w:val="en-US"/>
        </w:rPr>
      </w:pPr>
    </w:p>
    <w:p w:rsidR="008F0CE2" w:rsidRPr="008F0CE2" w:rsidRDefault="008F0CE2" w:rsidP="00525DEE">
      <w:pPr>
        <w:spacing w:line="260" w:lineRule="exact"/>
        <w:jc w:val="both"/>
        <w:outlineLvl w:val="0"/>
        <w:divId w:val="1072001275"/>
        <w:rPr>
          <w:rFonts w:ascii="Verdana" w:hAnsi="Verdana"/>
          <w:b/>
          <w:bCs/>
          <w:color w:val="000000"/>
          <w:kern w:val="36"/>
          <w:sz w:val="18"/>
          <w:szCs w:val="18"/>
          <w:u w:val="single"/>
          <w:lang w:val="en-US"/>
        </w:rPr>
      </w:pPr>
      <w:r w:rsidRPr="008F0CE2">
        <w:rPr>
          <w:rFonts w:ascii="Verdana" w:hAnsi="Verdana"/>
          <w:b/>
          <w:bCs/>
          <w:color w:val="000000"/>
          <w:kern w:val="36"/>
          <w:sz w:val="18"/>
          <w:szCs w:val="18"/>
          <w:u w:val="single"/>
          <w:lang w:val="en-US"/>
        </w:rPr>
        <w:t>Final comments to the authors/Comentários finais aos autores</w:t>
      </w:r>
    </w:p>
    <w:p w:rsidR="008F0CE2" w:rsidRPr="008F0CE2" w:rsidRDefault="008F0CE2" w:rsidP="00525DEE">
      <w:pPr>
        <w:spacing w:line="260" w:lineRule="exact"/>
        <w:jc w:val="both"/>
        <w:outlineLvl w:val="2"/>
        <w:divId w:val="1072001275"/>
        <w:rPr>
          <w:rFonts w:ascii="Verdana" w:hAnsi="Verdana"/>
          <w:b/>
          <w:bCs/>
          <w:color w:val="000000"/>
          <w:sz w:val="18"/>
          <w:szCs w:val="18"/>
        </w:rPr>
      </w:pPr>
      <w:r w:rsidRPr="008F0CE2">
        <w:rPr>
          <w:rFonts w:ascii="Verdana" w:hAnsi="Verdana"/>
          <w:b/>
          <w:bCs/>
          <w:color w:val="000000"/>
          <w:sz w:val="18"/>
          <w:szCs w:val="18"/>
          <w:lang w:val="en-US"/>
        </w:rPr>
        <w:t xml:space="preserve">Here you can write anything that could help the authors to improve their paper for later submission. </w:t>
      </w:r>
      <w:r w:rsidRPr="008F0CE2">
        <w:rPr>
          <w:rFonts w:ascii="Verdana" w:hAnsi="Verdana"/>
          <w:b/>
          <w:bCs/>
          <w:color w:val="000000"/>
          <w:sz w:val="18"/>
          <w:szCs w:val="18"/>
        </w:rPr>
        <w:t>Please do not make any pronouncements regarding manuscript approval by the Journal</w:t>
      </w:r>
      <w:r w:rsidR="00525DEE">
        <w:rPr>
          <w:rFonts w:ascii="Verdana" w:hAnsi="Verdana"/>
          <w:b/>
          <w:bCs/>
          <w:color w:val="000000"/>
          <w:sz w:val="18"/>
          <w:szCs w:val="18"/>
        </w:rPr>
        <w:t xml:space="preserve"> / </w:t>
      </w:r>
      <w:r w:rsidRPr="008F0CE2">
        <w:rPr>
          <w:rFonts w:ascii="Verdana" w:hAnsi="Verdana"/>
          <w:b/>
          <w:bCs/>
          <w:i/>
          <w:iCs/>
          <w:color w:val="000000"/>
          <w:sz w:val="18"/>
          <w:szCs w:val="18"/>
        </w:rPr>
        <w:t>Escreva aqui algo que possa ajudar os autores a melhorar o artigo para submissão subseqüente. Por favor, não emita nenhum juízo sobre a aceitação do manuscrito pela Revista.</w:t>
      </w:r>
      <w:r w:rsidRPr="008F0CE2">
        <w:rPr>
          <w:rFonts w:ascii="Verdana" w:hAnsi="Verdana"/>
          <w:b/>
          <w:bCs/>
          <w:color w:val="000000"/>
          <w:sz w:val="18"/>
          <w:szCs w:val="18"/>
        </w:rPr>
        <w:t xml:space="preserve"> </w:t>
      </w:r>
    </w:p>
    <w:p w:rsidR="008F0CE2" w:rsidRPr="008F0CE2" w:rsidRDefault="008F0CE2" w:rsidP="00525DEE">
      <w:pPr>
        <w:spacing w:line="260" w:lineRule="exact"/>
        <w:jc w:val="both"/>
        <w:divId w:val="1072001275"/>
        <w:rPr>
          <w:rFonts w:ascii="Verdana" w:hAnsi="Verdana"/>
          <w:color w:val="000000"/>
          <w:sz w:val="18"/>
          <w:szCs w:val="18"/>
        </w:rPr>
      </w:pPr>
      <w:r w:rsidRPr="008F0CE2">
        <w:rPr>
          <w:rFonts w:ascii="Verdana" w:hAnsi="Verdana"/>
          <w:color w:val="000000"/>
          <w:sz w:val="18"/>
          <w:szCs w:val="18"/>
        </w:rPr>
        <w:t>Existe uma incoerência entre título, método e resultados, uma vez que o título fala em hemangioma pediátrico, mas foram incluídos pacientes de 0 a 19 anos - assim, o titulo deveria ser hemangiomas em crianças e adolescentes ou nos resultados deveriam ser excluídos pacientes não pediátricos, o que parece mais correto uma vez que esse tratamento é indicado para hemangioma infantil. Seria interessante que fossem incluídos os resultados das medidas e dos aspectos observados no ultrassom e tomografia, citados em métodos, ainda que não realizados para todos os pacientes.</w:t>
      </w:r>
    </w:p>
    <w:p w:rsidR="008F0CE2" w:rsidRDefault="008F0CE2" w:rsidP="008F0CE2">
      <w:pPr>
        <w:spacing w:line="260" w:lineRule="exact"/>
        <w:divId w:val="1072001275"/>
        <w:rPr>
          <w:rFonts w:ascii="Verdana" w:hAnsi="Verdana"/>
          <w:color w:val="000000"/>
          <w:sz w:val="18"/>
          <w:szCs w:val="18"/>
        </w:rPr>
      </w:pPr>
    </w:p>
    <w:p w:rsidR="008F0CE2" w:rsidRPr="008F0CE2" w:rsidRDefault="008F0CE2" w:rsidP="008F0CE2">
      <w:pPr>
        <w:spacing w:line="260" w:lineRule="exact"/>
        <w:divId w:val="1072001275"/>
        <w:rPr>
          <w:rFonts w:ascii="Verdana" w:hAnsi="Verdana"/>
          <w:color w:val="000000"/>
          <w:sz w:val="18"/>
          <w:szCs w:val="18"/>
        </w:rPr>
      </w:pPr>
    </w:p>
    <w:p w:rsidR="00525DEE" w:rsidRPr="00525DEE" w:rsidRDefault="00525DEE" w:rsidP="00525DEE">
      <w:pPr>
        <w:divId w:val="1072001275"/>
        <w:rPr>
          <w:b/>
          <w:color w:val="0070C0"/>
          <w:u w:val="single"/>
        </w:rPr>
      </w:pPr>
      <w:r w:rsidRPr="00525DEE">
        <w:rPr>
          <w:b/>
          <w:color w:val="0070C0"/>
          <w:u w:val="single"/>
        </w:rPr>
        <w:t>1ª avaliação sob a ótica do leitor</w:t>
      </w:r>
    </w:p>
    <w:p w:rsidR="00525DEE" w:rsidRDefault="00525DEE" w:rsidP="00525DEE">
      <w:pPr>
        <w:divId w:val="1072001275"/>
        <w:rPr>
          <w:b/>
        </w:rPr>
      </w:pPr>
    </w:p>
    <w:p w:rsidR="00525DEE" w:rsidRPr="00644E1E" w:rsidRDefault="00525DEE" w:rsidP="0050223F">
      <w:pPr>
        <w:jc w:val="both"/>
        <w:divId w:val="1072001275"/>
      </w:pPr>
      <w:r>
        <w:t>Os autores defendem a eficácia de um tratamento medicamentoso baseando-se em informações incompletas. Não se trata de um estudo controlado e randomizado. É uma série de casos que demonstraram boa resposta. No entanto, os autores não descrevem o efeito a longo prazo, após cessar a medicação; não esclarecem a evolução natural da doença e não há uma clareza quanto a descrição dos efeitos colaterais.</w:t>
      </w:r>
    </w:p>
    <w:p w:rsidR="008F0CE2" w:rsidRPr="00417298" w:rsidRDefault="008F0CE2" w:rsidP="008F0CE2">
      <w:pPr>
        <w:divId w:val="1072001275"/>
        <w:rPr>
          <w:rFonts w:ascii="Verdana" w:hAnsi="Verdana"/>
          <w:sz w:val="18"/>
          <w:szCs w:val="18"/>
        </w:rPr>
      </w:pPr>
    </w:p>
    <w:p w:rsidR="008F0CE2" w:rsidRPr="00417298" w:rsidRDefault="008F0CE2" w:rsidP="008F0CE2">
      <w:pPr>
        <w:divId w:val="1072001275"/>
        <w:rPr>
          <w:rFonts w:ascii="Verdana" w:hAnsi="Verdana"/>
          <w:sz w:val="18"/>
          <w:szCs w:val="18"/>
        </w:rPr>
      </w:pPr>
    </w:p>
    <w:p w:rsidR="008F0CE2" w:rsidRPr="004957B2" w:rsidRDefault="004957B2" w:rsidP="004957B2">
      <w:pPr>
        <w:divId w:val="1072001275"/>
        <w:rPr>
          <w:ins w:id="0" w:author="Francisco Felix" w:date="2012-12-19T19:03:00Z"/>
          <w:rStyle w:val="Strong"/>
          <w:color w:val="000000"/>
          <w:sz w:val="20"/>
          <w:szCs w:val="20"/>
          <w:highlight w:val="yellow"/>
          <w:rPrChange w:id="1" w:author="Francisco Felix" w:date="2012-12-19T19:09:00Z">
            <w:rPr>
              <w:ins w:id="2" w:author="Francisco Felix" w:date="2012-12-19T19:03:00Z"/>
              <w:rStyle w:val="Strong"/>
              <w:color w:val="000000"/>
              <w:sz w:val="20"/>
              <w:szCs w:val="20"/>
            </w:rPr>
          </w:rPrChange>
        </w:rPr>
        <w:pPrChange w:id="3" w:author="Francisco Felix" w:date="2012-12-19T19:02:00Z">
          <w:pPr>
            <w:jc w:val="right"/>
            <w:divId w:val="1072001275"/>
          </w:pPr>
        </w:pPrChange>
      </w:pPr>
      <w:ins w:id="4" w:author="Francisco Felix" w:date="2012-12-19T19:03:00Z">
        <w:r w:rsidRPr="004957B2">
          <w:rPr>
            <w:rStyle w:val="Strong"/>
            <w:color w:val="000000"/>
            <w:sz w:val="20"/>
            <w:szCs w:val="20"/>
            <w:highlight w:val="yellow"/>
            <w:rPrChange w:id="5" w:author="Francisco Felix" w:date="2012-12-19T19:09:00Z">
              <w:rPr>
                <w:rStyle w:val="Strong"/>
                <w:color w:val="000000"/>
                <w:sz w:val="20"/>
                <w:szCs w:val="20"/>
              </w:rPr>
            </w:rPrChange>
          </w:rPr>
          <w:t>RESPOSTAS A ALGUNS COMENTÁRIOS:</w:t>
        </w:r>
      </w:ins>
    </w:p>
    <w:p w:rsidR="004957B2" w:rsidRPr="004957B2" w:rsidRDefault="004957B2" w:rsidP="004957B2">
      <w:pPr>
        <w:divId w:val="1072001275"/>
        <w:rPr>
          <w:ins w:id="6" w:author="Francisco Felix" w:date="2012-12-19T19:03:00Z"/>
          <w:rStyle w:val="Strong"/>
          <w:color w:val="000000"/>
          <w:sz w:val="20"/>
          <w:szCs w:val="20"/>
          <w:highlight w:val="yellow"/>
          <w:rPrChange w:id="7" w:author="Francisco Felix" w:date="2012-12-19T19:09:00Z">
            <w:rPr>
              <w:ins w:id="8" w:author="Francisco Felix" w:date="2012-12-19T19:03:00Z"/>
              <w:rStyle w:val="Strong"/>
              <w:color w:val="000000"/>
              <w:sz w:val="20"/>
              <w:szCs w:val="20"/>
            </w:rPr>
          </w:rPrChange>
        </w:rPr>
        <w:pPrChange w:id="9" w:author="Francisco Felix" w:date="2012-12-19T19:02:00Z">
          <w:pPr>
            <w:jc w:val="right"/>
            <w:divId w:val="1072001275"/>
          </w:pPr>
        </w:pPrChange>
      </w:pPr>
    </w:p>
    <w:p w:rsidR="003745DC" w:rsidRDefault="004957B2" w:rsidP="004957B2">
      <w:pPr>
        <w:divId w:val="1072001275"/>
        <w:rPr>
          <w:ins w:id="10" w:author="Francisco Felix" w:date="2012-12-19T21:16:00Z"/>
          <w:rStyle w:val="Strong"/>
          <w:color w:val="000000"/>
          <w:sz w:val="20"/>
          <w:szCs w:val="20"/>
          <w:highlight w:val="yellow"/>
        </w:rPr>
        <w:pPrChange w:id="11" w:author="Francisco Felix" w:date="2012-12-19T19:02:00Z">
          <w:pPr>
            <w:jc w:val="right"/>
            <w:divId w:val="1072001275"/>
          </w:pPr>
        </w:pPrChange>
      </w:pPr>
      <w:ins w:id="12" w:author="Francisco Felix" w:date="2012-12-19T19:04:00Z">
        <w:r w:rsidRPr="004957B2">
          <w:rPr>
            <w:rStyle w:val="Strong"/>
            <w:color w:val="000000"/>
            <w:sz w:val="20"/>
            <w:szCs w:val="20"/>
            <w:highlight w:val="yellow"/>
            <w:rPrChange w:id="13" w:author="Francisco Felix" w:date="2012-12-19T19:09:00Z">
              <w:rPr>
                <w:rStyle w:val="Strong"/>
                <w:color w:val="000000"/>
                <w:sz w:val="20"/>
                <w:szCs w:val="20"/>
              </w:rPr>
            </w:rPrChange>
          </w:rPr>
          <w:t>A dúvida sobre a propriedade do termo “criança” é recorrente. Legalmente, o Estatuto da Crian</w:t>
        </w:r>
      </w:ins>
      <w:ins w:id="14" w:author="Francisco Felix" w:date="2012-12-19T19:05:00Z">
        <w:r w:rsidRPr="004957B2">
          <w:rPr>
            <w:rStyle w:val="Strong"/>
            <w:color w:val="000000"/>
            <w:sz w:val="20"/>
            <w:szCs w:val="20"/>
            <w:highlight w:val="yellow"/>
            <w:rPrChange w:id="15" w:author="Francisco Felix" w:date="2012-12-19T19:09:00Z">
              <w:rPr>
                <w:rStyle w:val="Strong"/>
                <w:color w:val="000000"/>
                <w:sz w:val="20"/>
                <w:szCs w:val="20"/>
              </w:rPr>
            </w:rPrChange>
          </w:rPr>
          <w:t>ça e do Adolescente (ECA)</w:t>
        </w:r>
      </w:ins>
      <w:ins w:id="16" w:author="Francisco Felix" w:date="2012-12-19T19:06:00Z">
        <w:r w:rsidRPr="004957B2">
          <w:rPr>
            <w:rStyle w:val="Strong"/>
            <w:color w:val="000000"/>
            <w:sz w:val="20"/>
            <w:szCs w:val="20"/>
            <w:highlight w:val="yellow"/>
            <w:rPrChange w:id="17" w:author="Francisco Felix" w:date="2012-12-19T19:09:00Z">
              <w:rPr>
                <w:rStyle w:val="Strong"/>
                <w:color w:val="000000"/>
                <w:sz w:val="20"/>
                <w:szCs w:val="20"/>
              </w:rPr>
            </w:rPrChange>
          </w:rPr>
          <w:t>, o disp</w:t>
        </w:r>
        <w:r w:rsidRPr="004957B2">
          <w:rPr>
            <w:rStyle w:val="Strong"/>
            <w:color w:val="000000"/>
            <w:sz w:val="20"/>
            <w:szCs w:val="20"/>
            <w:highlight w:val="yellow"/>
          </w:rPr>
          <w:t xml:space="preserve">ositivo legal mais importante sobre a </w:t>
        </w:r>
      </w:ins>
      <w:ins w:id="18" w:author="Francisco Felix" w:date="2012-12-19T19:07:00Z">
        <w:r w:rsidRPr="004957B2">
          <w:rPr>
            <w:rStyle w:val="Strong"/>
            <w:color w:val="000000"/>
            <w:sz w:val="20"/>
            <w:szCs w:val="20"/>
            <w:highlight w:val="yellow"/>
          </w:rPr>
          <w:t>crian</w:t>
        </w:r>
      </w:ins>
      <w:ins w:id="19" w:author="Francisco Felix" w:date="2012-12-19T19:08:00Z">
        <w:r w:rsidRPr="003745DC">
          <w:rPr>
            <w:rStyle w:val="Strong"/>
            <w:color w:val="000000"/>
            <w:sz w:val="20"/>
            <w:szCs w:val="20"/>
            <w:highlight w:val="yellow"/>
          </w:rPr>
          <w:t>ç</w:t>
        </w:r>
      </w:ins>
      <w:ins w:id="20" w:author="Francisco Felix" w:date="2012-12-19T19:07:00Z">
        <w:r w:rsidRPr="003745DC">
          <w:rPr>
            <w:rStyle w:val="Strong"/>
            <w:color w:val="000000"/>
            <w:sz w:val="20"/>
            <w:szCs w:val="20"/>
            <w:highlight w:val="yellow"/>
          </w:rPr>
          <w:t>a em nosso pa</w:t>
        </w:r>
      </w:ins>
      <w:ins w:id="21" w:author="Francisco Felix" w:date="2012-12-19T19:08:00Z">
        <w:r w:rsidRPr="003745DC">
          <w:rPr>
            <w:rStyle w:val="Strong"/>
            <w:color w:val="000000"/>
            <w:sz w:val="20"/>
            <w:szCs w:val="20"/>
            <w:highlight w:val="yellow"/>
          </w:rPr>
          <w:t>í</w:t>
        </w:r>
      </w:ins>
      <w:ins w:id="22" w:author="Francisco Felix" w:date="2012-12-19T19:07:00Z">
        <w:r w:rsidRPr="003745DC">
          <w:rPr>
            <w:rStyle w:val="Strong"/>
            <w:color w:val="000000"/>
            <w:sz w:val="20"/>
            <w:szCs w:val="20"/>
            <w:highlight w:val="yellow"/>
          </w:rPr>
          <w:t>s,</w:t>
        </w:r>
      </w:ins>
      <w:ins w:id="23" w:author="Francisco Felix" w:date="2012-12-19T19:09:00Z">
        <w:r>
          <w:rPr>
            <w:rStyle w:val="Strong"/>
            <w:color w:val="000000"/>
            <w:sz w:val="20"/>
            <w:szCs w:val="20"/>
            <w:highlight w:val="yellow"/>
          </w:rPr>
          <w:t xml:space="preserve"> </w:t>
        </w:r>
        <w:r w:rsidR="003745DC">
          <w:rPr>
            <w:rStyle w:val="Strong"/>
            <w:color w:val="000000"/>
            <w:sz w:val="20"/>
            <w:szCs w:val="20"/>
            <w:highlight w:val="yellow"/>
          </w:rPr>
          <w:t>define:</w:t>
        </w:r>
      </w:ins>
    </w:p>
    <w:p w:rsidR="00674081" w:rsidRDefault="00674081" w:rsidP="004957B2">
      <w:pPr>
        <w:divId w:val="1072001275"/>
        <w:rPr>
          <w:ins w:id="24" w:author="Francisco Felix" w:date="2012-12-19T19:09:00Z"/>
          <w:rStyle w:val="Strong"/>
          <w:color w:val="000000"/>
          <w:sz w:val="20"/>
          <w:szCs w:val="20"/>
          <w:highlight w:val="yellow"/>
        </w:rPr>
        <w:pPrChange w:id="25" w:author="Francisco Felix" w:date="2012-12-19T19:02:00Z">
          <w:pPr>
            <w:jc w:val="right"/>
            <w:divId w:val="1072001275"/>
          </w:pPr>
        </w:pPrChange>
      </w:pPr>
    </w:p>
    <w:p w:rsidR="003745DC" w:rsidRPr="00674081" w:rsidRDefault="003745DC" w:rsidP="00674081">
      <w:pPr>
        <w:ind w:left="851" w:right="1133"/>
        <w:divId w:val="1072001275"/>
        <w:rPr>
          <w:ins w:id="26" w:author="Francisco Felix" w:date="2012-12-19T19:09:00Z"/>
          <w:rStyle w:val="Strong"/>
          <w:i/>
          <w:color w:val="000000"/>
          <w:sz w:val="20"/>
          <w:szCs w:val="20"/>
          <w:highlight w:val="yellow"/>
          <w:rPrChange w:id="27" w:author="Francisco Felix" w:date="2012-12-19T21:15:00Z">
            <w:rPr>
              <w:ins w:id="28" w:author="Francisco Felix" w:date="2012-12-19T19:09:00Z"/>
              <w:rStyle w:val="Strong"/>
              <w:color w:val="000000"/>
              <w:sz w:val="20"/>
              <w:szCs w:val="20"/>
            </w:rPr>
          </w:rPrChange>
        </w:rPr>
        <w:pPrChange w:id="29" w:author="Francisco Felix" w:date="2012-12-19T21:17:00Z">
          <w:pPr>
            <w:divId w:val="1072001275"/>
          </w:pPr>
        </w:pPrChange>
      </w:pPr>
      <w:ins w:id="30" w:author="Francisco Felix" w:date="2012-12-19T19:09:00Z">
        <w:r w:rsidRPr="00674081">
          <w:rPr>
            <w:rStyle w:val="Strong"/>
            <w:i/>
            <w:color w:val="000000"/>
            <w:sz w:val="20"/>
            <w:szCs w:val="20"/>
            <w:highlight w:val="yellow"/>
            <w:rPrChange w:id="31" w:author="Francisco Felix" w:date="2012-12-19T21:15:00Z">
              <w:rPr>
                <w:rStyle w:val="Strong"/>
                <w:color w:val="000000"/>
                <w:sz w:val="20"/>
                <w:szCs w:val="20"/>
              </w:rPr>
            </w:rPrChange>
          </w:rPr>
          <w:t>Art. 2° - Considera-se criança, para os efeitos desta Lei, a pessoa até 12 (doze) anos de idade</w:t>
        </w:r>
      </w:ins>
      <w:ins w:id="32" w:author="Francisco Felix" w:date="2012-12-19T21:17:00Z">
        <w:r w:rsidR="00674081">
          <w:rPr>
            <w:rStyle w:val="Strong"/>
            <w:i/>
            <w:color w:val="000000"/>
            <w:sz w:val="20"/>
            <w:szCs w:val="20"/>
            <w:highlight w:val="yellow"/>
          </w:rPr>
          <w:t xml:space="preserve"> </w:t>
        </w:r>
      </w:ins>
      <w:ins w:id="33" w:author="Francisco Felix" w:date="2012-12-19T19:09:00Z">
        <w:r w:rsidRPr="00674081">
          <w:rPr>
            <w:rStyle w:val="Strong"/>
            <w:i/>
            <w:color w:val="000000"/>
            <w:sz w:val="20"/>
            <w:szCs w:val="20"/>
            <w:highlight w:val="yellow"/>
            <w:rPrChange w:id="34" w:author="Francisco Felix" w:date="2012-12-19T21:15:00Z">
              <w:rPr>
                <w:rStyle w:val="Strong"/>
                <w:color w:val="000000"/>
                <w:sz w:val="20"/>
                <w:szCs w:val="20"/>
              </w:rPr>
            </w:rPrChange>
          </w:rPr>
          <w:t>incompletos, e adolescente aquela entre doze e dezoito anos de idade.</w:t>
        </w:r>
      </w:ins>
    </w:p>
    <w:p w:rsidR="003745DC" w:rsidRPr="00674081" w:rsidRDefault="003745DC" w:rsidP="00674081">
      <w:pPr>
        <w:ind w:left="851" w:right="1133"/>
        <w:divId w:val="1072001275"/>
        <w:rPr>
          <w:ins w:id="35" w:author="Francisco Felix" w:date="2012-12-19T19:09:00Z"/>
          <w:rStyle w:val="Strong"/>
          <w:i/>
          <w:color w:val="000000"/>
          <w:sz w:val="20"/>
          <w:szCs w:val="20"/>
          <w:highlight w:val="yellow"/>
          <w:rPrChange w:id="36" w:author="Francisco Felix" w:date="2012-12-19T21:15:00Z">
            <w:rPr>
              <w:ins w:id="37" w:author="Francisco Felix" w:date="2012-12-19T19:09:00Z"/>
              <w:rStyle w:val="Strong"/>
              <w:color w:val="000000"/>
              <w:sz w:val="20"/>
              <w:szCs w:val="20"/>
            </w:rPr>
          </w:rPrChange>
        </w:rPr>
        <w:pPrChange w:id="38" w:author="Francisco Felix" w:date="2012-12-19T21:17:00Z">
          <w:pPr>
            <w:jc w:val="right"/>
            <w:divId w:val="1072001275"/>
          </w:pPr>
        </w:pPrChange>
      </w:pPr>
      <w:ins w:id="39" w:author="Francisco Felix" w:date="2012-12-19T19:09:00Z">
        <w:r w:rsidRPr="00674081">
          <w:rPr>
            <w:rStyle w:val="Strong"/>
            <w:i/>
            <w:color w:val="000000"/>
            <w:sz w:val="20"/>
            <w:szCs w:val="20"/>
            <w:highlight w:val="yellow"/>
            <w:rPrChange w:id="40" w:author="Francisco Felix" w:date="2012-12-19T21:15:00Z">
              <w:rPr>
                <w:rStyle w:val="Strong"/>
                <w:color w:val="000000"/>
                <w:sz w:val="20"/>
                <w:szCs w:val="20"/>
              </w:rPr>
            </w:rPrChange>
          </w:rPr>
          <w:t>Parágrafo único - Nos casos expressos em lei, aplica-se excepcionalmente este Estatuto</w:t>
        </w:r>
      </w:ins>
      <w:ins w:id="41" w:author="Francisco Felix" w:date="2012-12-19T21:17:00Z">
        <w:r w:rsidR="00674081">
          <w:rPr>
            <w:rStyle w:val="Strong"/>
            <w:i/>
            <w:color w:val="000000"/>
            <w:sz w:val="20"/>
            <w:szCs w:val="20"/>
            <w:highlight w:val="yellow"/>
          </w:rPr>
          <w:t xml:space="preserve"> </w:t>
        </w:r>
      </w:ins>
      <w:ins w:id="42" w:author="Francisco Felix" w:date="2012-12-19T19:09:00Z">
        <w:r w:rsidRPr="00674081">
          <w:rPr>
            <w:rStyle w:val="Strong"/>
            <w:i/>
            <w:color w:val="000000"/>
            <w:sz w:val="20"/>
            <w:szCs w:val="20"/>
            <w:highlight w:val="yellow"/>
            <w:rPrChange w:id="43" w:author="Francisco Felix" w:date="2012-12-19T21:15:00Z">
              <w:rPr>
                <w:rStyle w:val="Strong"/>
                <w:color w:val="000000"/>
                <w:sz w:val="20"/>
                <w:szCs w:val="20"/>
              </w:rPr>
            </w:rPrChange>
          </w:rPr>
          <w:t>às pessoas entre 18 (dezoito) e 21 (vinte e um) anos de idade.</w:t>
        </w:r>
      </w:ins>
    </w:p>
    <w:p w:rsidR="00674081" w:rsidRDefault="00674081" w:rsidP="003745DC">
      <w:pPr>
        <w:divId w:val="1072001275"/>
        <w:rPr>
          <w:ins w:id="44" w:author="Francisco Felix" w:date="2012-12-19T21:16:00Z"/>
          <w:rStyle w:val="Strong"/>
          <w:color w:val="000000"/>
          <w:sz w:val="20"/>
          <w:szCs w:val="20"/>
          <w:highlight w:val="yellow"/>
        </w:rPr>
        <w:pPrChange w:id="45" w:author="Francisco Felix" w:date="2012-12-19T19:02:00Z">
          <w:pPr>
            <w:jc w:val="right"/>
            <w:divId w:val="1072001275"/>
          </w:pPr>
        </w:pPrChange>
      </w:pPr>
    </w:p>
    <w:p w:rsidR="002E7556" w:rsidRPr="00674081" w:rsidRDefault="002E7556" w:rsidP="003745DC">
      <w:pPr>
        <w:divId w:val="1072001275"/>
        <w:rPr>
          <w:ins w:id="46" w:author="Francisco Felix" w:date="2012-12-19T19:22:00Z"/>
          <w:rStyle w:val="Strong"/>
          <w:color w:val="000000"/>
          <w:sz w:val="20"/>
          <w:szCs w:val="20"/>
          <w:highlight w:val="yellow"/>
          <w:rPrChange w:id="47" w:author="Francisco Felix" w:date="2012-12-19T21:15:00Z">
            <w:rPr>
              <w:ins w:id="48" w:author="Francisco Felix" w:date="2012-12-19T19:22:00Z"/>
              <w:rStyle w:val="Strong"/>
              <w:color w:val="000000"/>
              <w:sz w:val="20"/>
              <w:szCs w:val="20"/>
            </w:rPr>
          </w:rPrChange>
        </w:rPr>
        <w:pPrChange w:id="49" w:author="Francisco Felix" w:date="2012-12-19T19:02:00Z">
          <w:pPr>
            <w:jc w:val="right"/>
            <w:divId w:val="1072001275"/>
          </w:pPr>
        </w:pPrChange>
      </w:pPr>
      <w:ins w:id="50" w:author="Francisco Felix" w:date="2012-12-19T19:22:00Z">
        <w:r w:rsidRPr="00674081">
          <w:rPr>
            <w:rStyle w:val="Strong"/>
            <w:color w:val="000000"/>
            <w:sz w:val="20"/>
            <w:szCs w:val="20"/>
            <w:highlight w:val="yellow"/>
            <w:rPrChange w:id="51" w:author="Francisco Felix" w:date="2012-12-19T21:15:00Z">
              <w:rPr>
                <w:rStyle w:val="Strong"/>
                <w:color w:val="000000"/>
                <w:sz w:val="20"/>
                <w:szCs w:val="20"/>
              </w:rPr>
            </w:rPrChange>
          </w:rPr>
          <w:t xml:space="preserve">Nota deste autor: pacientes </w:t>
        </w:r>
      </w:ins>
      <w:ins w:id="52" w:author="Francisco Felix" w:date="2012-12-19T19:28:00Z">
        <w:r w:rsidRPr="00674081">
          <w:rPr>
            <w:rStyle w:val="Strong"/>
            <w:color w:val="000000"/>
            <w:sz w:val="20"/>
            <w:szCs w:val="20"/>
            <w:highlight w:val="yellow"/>
            <w:rPrChange w:id="53" w:author="Francisco Felix" w:date="2012-12-19T21:15:00Z">
              <w:rPr>
                <w:rStyle w:val="Strong"/>
                <w:color w:val="000000"/>
                <w:sz w:val="20"/>
                <w:szCs w:val="20"/>
              </w:rPr>
            </w:rPrChange>
          </w:rPr>
          <w:t>até 21 anos</w:t>
        </w:r>
      </w:ins>
      <w:ins w:id="54" w:author="Francisco Felix" w:date="2012-12-19T19:22:00Z">
        <w:r w:rsidRPr="00674081">
          <w:rPr>
            <w:rStyle w:val="Strong"/>
            <w:color w:val="000000"/>
            <w:sz w:val="20"/>
            <w:szCs w:val="20"/>
            <w:highlight w:val="yellow"/>
            <w:rPrChange w:id="55" w:author="Francisco Felix" w:date="2012-12-19T21:15:00Z">
              <w:rPr>
                <w:rStyle w:val="Strong"/>
                <w:color w:val="000000"/>
                <w:sz w:val="20"/>
                <w:szCs w:val="20"/>
              </w:rPr>
            </w:rPrChange>
          </w:rPr>
          <w:t xml:space="preserve"> em </w:t>
        </w:r>
      </w:ins>
      <w:ins w:id="56" w:author="Francisco Felix" w:date="2012-12-19T19:23:00Z">
        <w:r w:rsidRPr="00674081">
          <w:rPr>
            <w:rStyle w:val="Strong"/>
            <w:color w:val="000000"/>
            <w:sz w:val="20"/>
            <w:szCs w:val="20"/>
            <w:highlight w:val="yellow"/>
            <w:rPrChange w:id="57" w:author="Francisco Felix" w:date="2012-12-19T21:15:00Z">
              <w:rPr>
                <w:rStyle w:val="Strong"/>
                <w:color w:val="000000"/>
                <w:sz w:val="20"/>
                <w:szCs w:val="20"/>
              </w:rPr>
            </w:rPrChange>
          </w:rPr>
          <w:t xml:space="preserve">situação de risco, como aqueles </w:t>
        </w:r>
      </w:ins>
      <w:ins w:id="58" w:author="Francisco Felix" w:date="2012-12-19T19:28:00Z">
        <w:r w:rsidRPr="00674081">
          <w:rPr>
            <w:rStyle w:val="Strong"/>
            <w:color w:val="000000"/>
            <w:sz w:val="20"/>
            <w:szCs w:val="20"/>
            <w:highlight w:val="yellow"/>
            <w:rPrChange w:id="59" w:author="Francisco Felix" w:date="2012-12-19T21:15:00Z">
              <w:rPr>
                <w:rStyle w:val="Strong"/>
                <w:color w:val="000000"/>
                <w:sz w:val="20"/>
                <w:szCs w:val="20"/>
              </w:rPr>
            </w:rPrChange>
          </w:rPr>
          <w:t xml:space="preserve">em tratamento ou acompanhamento por doenças pediátricas crônicas, podem ser inseridos neste conceito. Um exemplo </w:t>
        </w:r>
      </w:ins>
      <w:ins w:id="60" w:author="Francisco Felix" w:date="2012-12-19T19:29:00Z">
        <w:r w:rsidRPr="00674081">
          <w:rPr>
            <w:rStyle w:val="Strong"/>
            <w:color w:val="000000"/>
            <w:sz w:val="20"/>
            <w:szCs w:val="20"/>
            <w:highlight w:val="yellow"/>
            <w:rPrChange w:id="61" w:author="Francisco Felix" w:date="2012-12-19T21:15:00Z">
              <w:rPr>
                <w:rStyle w:val="Strong"/>
                <w:color w:val="000000"/>
                <w:sz w:val="20"/>
                <w:szCs w:val="20"/>
              </w:rPr>
            </w:rPrChange>
          </w:rPr>
          <w:t>é a cobertura</w:t>
        </w:r>
      </w:ins>
      <w:ins w:id="62" w:author="Francisco Felix" w:date="2012-12-19T19:30:00Z">
        <w:r w:rsidR="00A72947" w:rsidRPr="00674081">
          <w:rPr>
            <w:rStyle w:val="Strong"/>
            <w:color w:val="000000"/>
            <w:sz w:val="20"/>
            <w:szCs w:val="20"/>
            <w:highlight w:val="yellow"/>
            <w:rPrChange w:id="63" w:author="Francisco Felix" w:date="2012-12-19T21:15:00Z">
              <w:rPr>
                <w:rStyle w:val="Strong"/>
                <w:color w:val="000000"/>
                <w:sz w:val="20"/>
                <w:szCs w:val="20"/>
              </w:rPr>
            </w:rPrChange>
          </w:rPr>
          <w:t xml:space="preserve"> pediátrica que se estende até os 21 anos</w:t>
        </w:r>
      </w:ins>
      <w:ins w:id="64" w:author="Francisco Felix" w:date="2012-12-19T19:29:00Z">
        <w:r w:rsidRPr="00674081">
          <w:rPr>
            <w:rStyle w:val="Strong"/>
            <w:color w:val="000000"/>
            <w:sz w:val="20"/>
            <w:szCs w:val="20"/>
            <w:highlight w:val="yellow"/>
            <w:rPrChange w:id="65" w:author="Francisco Felix" w:date="2012-12-19T21:15:00Z">
              <w:rPr>
                <w:rStyle w:val="Strong"/>
                <w:color w:val="000000"/>
                <w:sz w:val="20"/>
                <w:szCs w:val="20"/>
              </w:rPr>
            </w:rPrChange>
          </w:rPr>
          <w:t xml:space="preserve"> </w:t>
        </w:r>
      </w:ins>
      <w:ins w:id="66" w:author="Francisco Felix" w:date="2012-12-19T19:30:00Z">
        <w:r w:rsidR="00A72947" w:rsidRPr="00674081">
          <w:rPr>
            <w:rStyle w:val="Strong"/>
            <w:color w:val="000000"/>
            <w:sz w:val="20"/>
            <w:szCs w:val="20"/>
            <w:highlight w:val="yellow"/>
            <w:rPrChange w:id="67" w:author="Francisco Felix" w:date="2012-12-19T21:15:00Z">
              <w:rPr>
                <w:rStyle w:val="Strong"/>
                <w:color w:val="000000"/>
                <w:sz w:val="20"/>
                <w:szCs w:val="20"/>
              </w:rPr>
            </w:rPrChange>
          </w:rPr>
          <w:t xml:space="preserve">para </w:t>
        </w:r>
      </w:ins>
      <w:ins w:id="68" w:author="Francisco Felix" w:date="2012-12-19T19:29:00Z">
        <w:r w:rsidRPr="00674081">
          <w:rPr>
            <w:rStyle w:val="Strong"/>
            <w:color w:val="000000"/>
            <w:sz w:val="20"/>
            <w:szCs w:val="20"/>
            <w:highlight w:val="yellow"/>
            <w:rPrChange w:id="69" w:author="Francisco Felix" w:date="2012-12-19T21:15:00Z">
              <w:rPr>
                <w:rStyle w:val="Strong"/>
                <w:color w:val="000000"/>
                <w:sz w:val="20"/>
                <w:szCs w:val="20"/>
              </w:rPr>
            </w:rPrChange>
          </w:rPr>
          <w:t xml:space="preserve">os procedimentos hospitalares/ambulatoriais </w:t>
        </w:r>
        <w:r w:rsidR="00A72947" w:rsidRPr="00674081">
          <w:rPr>
            <w:rStyle w:val="Strong"/>
            <w:color w:val="000000"/>
            <w:sz w:val="20"/>
            <w:szCs w:val="20"/>
            <w:highlight w:val="yellow"/>
            <w:rPrChange w:id="70" w:author="Francisco Felix" w:date="2012-12-19T21:15:00Z">
              <w:rPr>
                <w:rStyle w:val="Strong"/>
                <w:color w:val="000000"/>
                <w:sz w:val="20"/>
                <w:szCs w:val="20"/>
              </w:rPr>
            </w:rPrChange>
          </w:rPr>
          <w:t xml:space="preserve">do SUS </w:t>
        </w:r>
      </w:ins>
      <w:ins w:id="71" w:author="Francisco Felix" w:date="2012-12-19T19:31:00Z">
        <w:r w:rsidR="00A72947" w:rsidRPr="00674081">
          <w:rPr>
            <w:rStyle w:val="Strong"/>
            <w:color w:val="000000"/>
            <w:sz w:val="20"/>
            <w:szCs w:val="20"/>
            <w:highlight w:val="yellow"/>
            <w:rPrChange w:id="72" w:author="Francisco Felix" w:date="2012-12-19T21:15:00Z">
              <w:rPr>
                <w:rStyle w:val="Strong"/>
                <w:color w:val="000000"/>
                <w:sz w:val="20"/>
                <w:szCs w:val="20"/>
              </w:rPr>
            </w:rPrChange>
          </w:rPr>
          <w:t>referentes a</w:t>
        </w:r>
      </w:ins>
      <w:ins w:id="73" w:author="Francisco Felix" w:date="2012-12-19T19:29:00Z">
        <w:r w:rsidR="00A72947" w:rsidRPr="00674081">
          <w:rPr>
            <w:rStyle w:val="Strong"/>
            <w:color w:val="000000"/>
            <w:sz w:val="20"/>
            <w:szCs w:val="20"/>
            <w:highlight w:val="yellow"/>
            <w:rPrChange w:id="74" w:author="Francisco Felix" w:date="2012-12-19T21:15:00Z">
              <w:rPr>
                <w:rStyle w:val="Strong"/>
                <w:color w:val="000000"/>
                <w:sz w:val="20"/>
                <w:szCs w:val="20"/>
              </w:rPr>
            </w:rPrChange>
          </w:rPr>
          <w:t xml:space="preserve"> patologias cr</w:t>
        </w:r>
      </w:ins>
      <w:ins w:id="75" w:author="Francisco Felix" w:date="2012-12-19T19:30:00Z">
        <w:r w:rsidR="00A72947" w:rsidRPr="00674081">
          <w:rPr>
            <w:rStyle w:val="Strong"/>
            <w:color w:val="000000"/>
            <w:sz w:val="20"/>
            <w:szCs w:val="20"/>
            <w:highlight w:val="yellow"/>
            <w:rPrChange w:id="76" w:author="Francisco Felix" w:date="2012-12-19T21:15:00Z">
              <w:rPr>
                <w:rStyle w:val="Strong"/>
                <w:color w:val="000000"/>
                <w:sz w:val="20"/>
                <w:szCs w:val="20"/>
              </w:rPr>
            </w:rPrChange>
          </w:rPr>
          <w:t>ônicas e oncologia</w:t>
        </w:r>
      </w:ins>
      <w:ins w:id="77" w:author="Francisco Felix" w:date="2012-12-19T19:31:00Z">
        <w:r w:rsidR="00A72947" w:rsidRPr="00674081">
          <w:rPr>
            <w:rStyle w:val="Strong"/>
            <w:color w:val="000000"/>
            <w:sz w:val="20"/>
            <w:szCs w:val="20"/>
            <w:highlight w:val="yellow"/>
            <w:rPrChange w:id="78" w:author="Francisco Felix" w:date="2012-12-19T21:15:00Z">
              <w:rPr>
                <w:rStyle w:val="Strong"/>
                <w:color w:val="000000"/>
                <w:sz w:val="20"/>
                <w:szCs w:val="20"/>
              </w:rPr>
            </w:rPrChange>
          </w:rPr>
          <w:t>.</w:t>
        </w:r>
      </w:ins>
    </w:p>
    <w:p w:rsidR="003745DC" w:rsidRPr="00674081" w:rsidRDefault="003745DC" w:rsidP="003745DC">
      <w:pPr>
        <w:divId w:val="1072001275"/>
        <w:rPr>
          <w:ins w:id="79" w:author="Francisco Felix" w:date="2012-12-19T19:14:00Z"/>
          <w:rStyle w:val="Strong"/>
          <w:color w:val="000000"/>
          <w:sz w:val="20"/>
          <w:szCs w:val="20"/>
          <w:highlight w:val="yellow"/>
          <w:rPrChange w:id="80" w:author="Francisco Felix" w:date="2012-12-19T21:15:00Z">
            <w:rPr>
              <w:ins w:id="81" w:author="Francisco Felix" w:date="2012-12-19T19:14:00Z"/>
              <w:rStyle w:val="Strong"/>
              <w:color w:val="000000"/>
              <w:sz w:val="20"/>
              <w:szCs w:val="20"/>
            </w:rPr>
          </w:rPrChange>
        </w:rPr>
        <w:pPrChange w:id="82" w:author="Francisco Felix" w:date="2012-12-19T19:02:00Z">
          <w:pPr>
            <w:jc w:val="right"/>
            <w:divId w:val="1072001275"/>
          </w:pPr>
        </w:pPrChange>
      </w:pPr>
      <w:ins w:id="83" w:author="Francisco Felix" w:date="2012-12-19T19:09:00Z">
        <w:r w:rsidRPr="00674081">
          <w:rPr>
            <w:rStyle w:val="Strong"/>
            <w:color w:val="000000"/>
            <w:sz w:val="20"/>
            <w:szCs w:val="20"/>
            <w:highlight w:val="yellow"/>
            <w:rPrChange w:id="84" w:author="Francisco Felix" w:date="2012-12-19T21:15:00Z">
              <w:rPr>
                <w:rStyle w:val="Strong"/>
                <w:color w:val="000000"/>
                <w:sz w:val="20"/>
                <w:szCs w:val="20"/>
              </w:rPr>
            </w:rPrChange>
          </w:rPr>
          <w:t xml:space="preserve">Donde depreende-se que, conjuntamente, os termos </w:t>
        </w:r>
      </w:ins>
      <w:ins w:id="85" w:author="Francisco Felix" w:date="2012-12-19T19:10:00Z">
        <w:r w:rsidRPr="00674081">
          <w:rPr>
            <w:rStyle w:val="Strong"/>
            <w:color w:val="000000"/>
            <w:sz w:val="20"/>
            <w:szCs w:val="20"/>
            <w:highlight w:val="yellow"/>
            <w:rPrChange w:id="86" w:author="Francisco Felix" w:date="2012-12-19T21:15:00Z">
              <w:rPr>
                <w:rStyle w:val="Strong"/>
                <w:color w:val="000000"/>
                <w:sz w:val="20"/>
                <w:szCs w:val="20"/>
              </w:rPr>
            </w:rPrChange>
          </w:rPr>
          <w:t>“criança e adolescente” podem referir-se a pessoas at</w:t>
        </w:r>
      </w:ins>
      <w:ins w:id="87" w:author="Francisco Felix" w:date="2012-12-19T19:11:00Z">
        <w:r w:rsidRPr="00674081">
          <w:rPr>
            <w:rStyle w:val="Strong"/>
            <w:color w:val="000000"/>
            <w:sz w:val="20"/>
            <w:szCs w:val="20"/>
            <w:highlight w:val="yellow"/>
            <w:rPrChange w:id="88" w:author="Francisco Felix" w:date="2012-12-19T21:15:00Z">
              <w:rPr>
                <w:rStyle w:val="Strong"/>
                <w:color w:val="000000"/>
                <w:sz w:val="20"/>
                <w:szCs w:val="20"/>
              </w:rPr>
            </w:rPrChange>
          </w:rPr>
          <w:t xml:space="preserve">é 21 anos de idade. Na literatura técnica médica, no entanto, o termo “criança” costuma ser utilizado </w:t>
        </w:r>
      </w:ins>
      <w:ins w:id="89" w:author="Francisco Felix" w:date="2012-12-19T19:14:00Z">
        <w:r w:rsidRPr="00674081">
          <w:rPr>
            <w:rStyle w:val="Strong"/>
            <w:color w:val="000000"/>
            <w:sz w:val="20"/>
            <w:szCs w:val="20"/>
            <w:highlight w:val="yellow"/>
            <w:rPrChange w:id="90" w:author="Francisco Felix" w:date="2012-12-19T21:15:00Z">
              <w:rPr>
                <w:rStyle w:val="Strong"/>
                <w:color w:val="000000"/>
                <w:sz w:val="20"/>
                <w:szCs w:val="20"/>
              </w:rPr>
            </w:rPrChange>
          </w:rPr>
          <w:t>no sentido de toda a faixa etária pediátrica, numa metonímia muito encontrada em jornais científicos de gabarito. Um exemplo recente:</w:t>
        </w:r>
      </w:ins>
    </w:p>
    <w:p w:rsidR="003745DC" w:rsidRPr="00305E24" w:rsidRDefault="003745DC" w:rsidP="003745DC">
      <w:pPr>
        <w:divId w:val="1072001275"/>
        <w:rPr>
          <w:ins w:id="91" w:author="Francisco Felix" w:date="2012-12-19T19:18:00Z"/>
          <w:rStyle w:val="Strong"/>
          <w:i/>
          <w:color w:val="000000"/>
          <w:sz w:val="20"/>
          <w:szCs w:val="20"/>
          <w:highlight w:val="yellow"/>
          <w:rPrChange w:id="92" w:author="Francisco Felix" w:date="2012-12-19T21:18:00Z">
            <w:rPr>
              <w:ins w:id="93" w:author="Francisco Felix" w:date="2012-12-19T19:18:00Z"/>
              <w:rStyle w:val="Strong"/>
              <w:color w:val="000000"/>
              <w:sz w:val="20"/>
              <w:szCs w:val="20"/>
            </w:rPr>
          </w:rPrChange>
        </w:rPr>
        <w:pPrChange w:id="94" w:author="Francisco Felix" w:date="2012-12-19T19:02:00Z">
          <w:pPr>
            <w:jc w:val="right"/>
            <w:divId w:val="1072001275"/>
          </w:pPr>
        </w:pPrChange>
      </w:pPr>
      <w:ins w:id="95" w:author="Francisco Felix" w:date="2012-12-19T19:16:00Z">
        <w:r w:rsidRPr="00305E24">
          <w:rPr>
            <w:rStyle w:val="Strong"/>
            <w:i/>
            <w:color w:val="000000"/>
            <w:sz w:val="20"/>
            <w:szCs w:val="20"/>
            <w:highlight w:val="yellow"/>
            <w:rPrChange w:id="96" w:author="Francisco Felix" w:date="2012-12-19T21:18:00Z">
              <w:rPr>
                <w:rStyle w:val="Strong"/>
                <w:color w:val="000000"/>
                <w:sz w:val="20"/>
                <w:szCs w:val="20"/>
              </w:rPr>
            </w:rPrChange>
          </w:rPr>
          <w:t xml:space="preserve">Prietsch, S.O.M. et al. Mortalidade por asma em crianças brasileiras de até 19 anos </w:t>
        </w:r>
      </w:ins>
      <w:ins w:id="97" w:author="Francisco Felix" w:date="2012-12-19T19:17:00Z">
        <w:r w:rsidRPr="00305E24">
          <w:rPr>
            <w:rStyle w:val="Strong"/>
            <w:i/>
            <w:color w:val="000000"/>
            <w:sz w:val="20"/>
            <w:szCs w:val="20"/>
            <w:highlight w:val="yellow"/>
            <w:rPrChange w:id="98" w:author="Francisco Felix" w:date="2012-12-19T21:18:00Z">
              <w:rPr>
                <w:rStyle w:val="Strong"/>
                <w:color w:val="000000"/>
                <w:sz w:val="20"/>
                <w:szCs w:val="20"/>
              </w:rPr>
            </w:rPrChange>
          </w:rPr>
          <w:t xml:space="preserve">de idade no período entre 1980 a 2007. Jornal de Pediatria </w:t>
        </w:r>
      </w:ins>
      <w:ins w:id="99" w:author="Francisco Felix" w:date="2012-12-19T19:18:00Z">
        <w:r w:rsidRPr="00305E24">
          <w:rPr>
            <w:rStyle w:val="Strong"/>
            <w:i/>
            <w:color w:val="000000"/>
            <w:sz w:val="20"/>
            <w:szCs w:val="20"/>
            <w:highlight w:val="yellow"/>
            <w:rPrChange w:id="100" w:author="Francisco Felix" w:date="2012-12-19T21:18:00Z">
              <w:rPr>
                <w:rStyle w:val="Strong"/>
                <w:color w:val="000000"/>
                <w:sz w:val="20"/>
                <w:szCs w:val="20"/>
              </w:rPr>
            </w:rPrChange>
          </w:rPr>
          <w:t xml:space="preserve">2012;88(5):384-8. </w:t>
        </w:r>
      </w:ins>
    </w:p>
    <w:p w:rsidR="00305E24" w:rsidRDefault="003745DC" w:rsidP="003745DC">
      <w:pPr>
        <w:divId w:val="1072001275"/>
        <w:rPr>
          <w:ins w:id="101" w:author="Francisco Felix" w:date="2012-12-19T21:19:00Z"/>
          <w:rStyle w:val="Strong"/>
          <w:color w:val="000000"/>
          <w:sz w:val="20"/>
          <w:szCs w:val="20"/>
          <w:highlight w:val="yellow"/>
        </w:rPr>
        <w:pPrChange w:id="102" w:author="Francisco Felix" w:date="2012-12-19T19:02:00Z">
          <w:pPr>
            <w:jc w:val="right"/>
            <w:divId w:val="1072001275"/>
          </w:pPr>
        </w:pPrChange>
      </w:pPr>
      <w:ins w:id="103" w:author="Francisco Felix" w:date="2012-12-19T19:18:00Z">
        <w:r w:rsidRPr="00674081">
          <w:rPr>
            <w:rStyle w:val="Strong"/>
            <w:color w:val="000000"/>
            <w:sz w:val="20"/>
            <w:szCs w:val="20"/>
            <w:highlight w:val="yellow"/>
            <w:rPrChange w:id="104" w:author="Francisco Felix" w:date="2012-12-19T21:15:00Z">
              <w:rPr>
                <w:rStyle w:val="Strong"/>
                <w:color w:val="000000"/>
                <w:sz w:val="20"/>
                <w:szCs w:val="20"/>
              </w:rPr>
            </w:rPrChange>
          </w:rPr>
          <w:t>Este artigo foi recentemente publicado no Jornal de Pediatria, ve</w:t>
        </w:r>
      </w:ins>
      <w:ins w:id="105" w:author="Francisco Felix" w:date="2012-12-19T19:19:00Z">
        <w:r w:rsidRPr="00674081">
          <w:rPr>
            <w:rStyle w:val="Strong"/>
            <w:color w:val="000000"/>
            <w:sz w:val="20"/>
            <w:szCs w:val="20"/>
            <w:highlight w:val="yellow"/>
            <w:rPrChange w:id="106" w:author="Francisco Felix" w:date="2012-12-19T21:15:00Z">
              <w:rPr>
                <w:rStyle w:val="Strong"/>
                <w:color w:val="000000"/>
                <w:sz w:val="20"/>
                <w:szCs w:val="20"/>
              </w:rPr>
            </w:rPrChange>
          </w:rPr>
          <w:t xml:space="preserve">ículo científico oficial da Sociedade Brasileira de Pediatria e um dos </w:t>
        </w:r>
        <w:r w:rsidR="002E7556" w:rsidRPr="00674081">
          <w:rPr>
            <w:rStyle w:val="Strong"/>
            <w:color w:val="000000"/>
            <w:sz w:val="20"/>
            <w:szCs w:val="20"/>
            <w:highlight w:val="yellow"/>
            <w:rPrChange w:id="107" w:author="Francisco Felix" w:date="2012-12-19T21:15:00Z">
              <w:rPr>
                <w:rStyle w:val="Strong"/>
                <w:color w:val="000000"/>
                <w:sz w:val="20"/>
                <w:szCs w:val="20"/>
              </w:rPr>
            </w:rPrChange>
          </w:rPr>
          <w:t>jornais científicos brasileiros mais lidos, com fator de impacto (2011) igual a 1,013</w:t>
        </w:r>
      </w:ins>
      <w:ins w:id="108" w:author="Francisco Felix" w:date="2012-12-19T19:22:00Z">
        <w:r w:rsidR="002E7556" w:rsidRPr="00674081">
          <w:rPr>
            <w:rStyle w:val="Strong"/>
            <w:color w:val="000000"/>
            <w:sz w:val="20"/>
            <w:szCs w:val="20"/>
            <w:highlight w:val="yellow"/>
            <w:rPrChange w:id="109" w:author="Francisco Felix" w:date="2012-12-19T21:15:00Z">
              <w:rPr>
                <w:rStyle w:val="Strong"/>
                <w:color w:val="000000"/>
                <w:sz w:val="20"/>
                <w:szCs w:val="20"/>
              </w:rPr>
            </w:rPrChange>
          </w:rPr>
          <w:t>.</w:t>
        </w:r>
      </w:ins>
      <w:ins w:id="110" w:author="Francisco Felix" w:date="2012-12-19T21:19:00Z">
        <w:r w:rsidR="00305E24">
          <w:rPr>
            <w:rStyle w:val="Strong"/>
            <w:color w:val="000000"/>
            <w:sz w:val="20"/>
            <w:szCs w:val="20"/>
            <w:highlight w:val="yellow"/>
          </w:rPr>
          <w:t xml:space="preserve"> Também na literatura científica de língua inglesa esta generalização é frequente, e chega a ultrapassar os limites usualmente aceitos por nós. Um exemplo:</w:t>
        </w:r>
      </w:ins>
    </w:p>
    <w:p w:rsidR="00192F1C" w:rsidRDefault="00192F1C" w:rsidP="003745DC">
      <w:pPr>
        <w:divId w:val="1072001275"/>
        <w:rPr>
          <w:ins w:id="111" w:author="Francisco Felix" w:date="2012-12-19T21:45:00Z"/>
          <w:rStyle w:val="Strong"/>
          <w:color w:val="000000"/>
          <w:sz w:val="20"/>
          <w:szCs w:val="20"/>
          <w:highlight w:val="yellow"/>
        </w:rPr>
        <w:pPrChange w:id="112" w:author="Francisco Felix" w:date="2012-12-19T19:02:00Z">
          <w:pPr>
            <w:jc w:val="right"/>
            <w:divId w:val="1072001275"/>
          </w:pPr>
        </w:pPrChange>
      </w:pPr>
      <w:ins w:id="113" w:author="Francisco Felix" w:date="2012-12-19T21:45:00Z">
        <w:r>
          <w:rPr>
            <w:rStyle w:val="Strong"/>
            <w:color w:val="000000"/>
            <w:sz w:val="20"/>
            <w:szCs w:val="20"/>
            <w:highlight w:val="yellow"/>
          </w:rPr>
          <w:t>Numa página do National Cancer Institute sobre câncer infantil, lê-se esta passagem:</w:t>
        </w:r>
      </w:ins>
    </w:p>
    <w:p w:rsidR="00192F1C" w:rsidRPr="00192F1C" w:rsidRDefault="00192F1C" w:rsidP="00192F1C">
      <w:pPr>
        <w:ind w:left="851" w:right="1133"/>
        <w:divId w:val="1072001275"/>
        <w:rPr>
          <w:ins w:id="114" w:author="Francisco Felix" w:date="2012-12-19T21:46:00Z"/>
          <w:i/>
          <w:sz w:val="20"/>
          <w:szCs w:val="20"/>
          <w:rPrChange w:id="115" w:author="Francisco Felix" w:date="2012-12-19T21:47:00Z">
            <w:rPr>
              <w:ins w:id="116" w:author="Francisco Felix" w:date="2012-12-19T21:46:00Z"/>
            </w:rPr>
          </w:rPrChange>
        </w:rPr>
        <w:pPrChange w:id="117" w:author="Francisco Felix" w:date="2012-12-19T21:47:00Z">
          <w:pPr>
            <w:jc w:val="right"/>
            <w:divId w:val="1072001275"/>
          </w:pPr>
        </w:pPrChange>
      </w:pPr>
      <w:ins w:id="118" w:author="Francisco Felix" w:date="2012-12-19T21:46:00Z">
        <w:r w:rsidRPr="00192F1C">
          <w:rPr>
            <w:i/>
            <w:sz w:val="20"/>
            <w:szCs w:val="20"/>
            <w:highlight w:val="yellow"/>
            <w:rPrChange w:id="119" w:author="Francisco Felix" w:date="2012-12-19T21:47:00Z">
              <w:rPr/>
            </w:rPrChange>
          </w:rPr>
          <w:t>The Pediatric Brain Tumor Consortium (PBTC) (</w:t>
        </w:r>
        <w:r w:rsidRPr="00192F1C">
          <w:rPr>
            <w:i/>
            <w:sz w:val="20"/>
            <w:szCs w:val="20"/>
            <w:highlight w:val="yellow"/>
            <w:rPrChange w:id="120" w:author="Francisco Felix" w:date="2012-12-19T21:47:00Z">
              <w:rPr/>
            </w:rPrChange>
          </w:rPr>
          <w:fldChar w:fldCharType="begin"/>
        </w:r>
        <w:r w:rsidRPr="00192F1C">
          <w:rPr>
            <w:i/>
            <w:sz w:val="20"/>
            <w:szCs w:val="20"/>
            <w:highlight w:val="yellow"/>
            <w:rPrChange w:id="121" w:author="Francisco Felix" w:date="2012-12-19T21:47:00Z">
              <w:rPr/>
            </w:rPrChange>
          </w:rPr>
          <w:instrText xml:space="preserve"> HYPERLINK "http://www.pbtc.org" </w:instrText>
        </w:r>
      </w:ins>
      <w:r w:rsidRPr="00192F1C">
        <w:rPr>
          <w:i/>
          <w:sz w:val="20"/>
          <w:szCs w:val="20"/>
          <w:highlight w:val="yellow"/>
          <w:rPrChange w:id="122" w:author="Francisco Felix" w:date="2012-12-19T21:47:00Z">
            <w:rPr/>
          </w:rPrChange>
        </w:rPr>
      </w:r>
      <w:ins w:id="123" w:author="Francisco Felix" w:date="2012-12-19T21:46:00Z">
        <w:r w:rsidRPr="00192F1C">
          <w:rPr>
            <w:i/>
            <w:sz w:val="20"/>
            <w:szCs w:val="20"/>
            <w:highlight w:val="yellow"/>
            <w:rPrChange w:id="124" w:author="Francisco Felix" w:date="2012-12-19T21:47:00Z">
              <w:rPr/>
            </w:rPrChange>
          </w:rPr>
          <w:fldChar w:fldCharType="separate"/>
        </w:r>
        <w:r w:rsidRPr="00192F1C">
          <w:rPr>
            <w:rStyle w:val="Hyperlink"/>
            <w:i/>
            <w:sz w:val="20"/>
            <w:szCs w:val="20"/>
            <w:highlight w:val="yellow"/>
            <w:rPrChange w:id="125" w:author="Francisco Felix" w:date="2012-12-19T21:47:00Z">
              <w:rPr>
                <w:rStyle w:val="Hyperlink"/>
              </w:rPr>
            </w:rPrChange>
          </w:rPr>
          <w:t>http://www.pbtc.org</w:t>
        </w:r>
        <w:r w:rsidRPr="00192F1C">
          <w:rPr>
            <w:i/>
            <w:sz w:val="20"/>
            <w:szCs w:val="20"/>
            <w:highlight w:val="yellow"/>
            <w:rPrChange w:id="126" w:author="Francisco Felix" w:date="2012-12-19T21:47:00Z">
              <w:rPr/>
            </w:rPrChange>
          </w:rPr>
          <w:fldChar w:fldCharType="end"/>
        </w:r>
        <w:r w:rsidRPr="00192F1C">
          <w:rPr>
            <w:i/>
            <w:sz w:val="20"/>
            <w:szCs w:val="20"/>
            <w:highlight w:val="yellow"/>
            <w:rPrChange w:id="127" w:author="Francisco Felix" w:date="2012-12-19T21:47:00Z">
              <w:rPr/>
            </w:rPrChange>
          </w:rPr>
          <w:t xml:space="preserve"> </w:t>
        </w:r>
        <w:r w:rsidR="00B74142">
          <w:rPr>
            <w:i/>
            <w:noProof/>
            <w:color w:val="0000FF"/>
            <w:sz w:val="20"/>
            <w:szCs w:val="20"/>
            <w:lang w:val="en-US" w:eastAsia="en-US"/>
          </w:rPr>
          <w:drawing>
            <wp:inline distT="0" distB="0" distL="0" distR="0">
              <wp:extent cx="127000" cy="127000"/>
              <wp:effectExtent l="0" t="0" r="0" b="0"/>
              <wp:docPr id="4" name="Picture 4" descr="xit Disclaim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it Disclaim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192F1C">
          <w:rPr>
            <w:i/>
            <w:sz w:val="20"/>
            <w:szCs w:val="20"/>
            <w:highlight w:val="yellow"/>
            <w:rPrChange w:id="128" w:author="Francisco Felix" w:date="2012-12-19T21:47:00Z">
              <w:rPr/>
            </w:rPrChange>
          </w:rPr>
          <w:t xml:space="preserve">) includes 10 leading academic institutions with extensive experience in the design and conduct of clinical trials for children with brain tumors. The group’s primary objective is to rapidly conduct </w:t>
        </w:r>
        <w:r w:rsidRPr="00192F1C">
          <w:rPr>
            <w:i/>
            <w:sz w:val="20"/>
            <w:szCs w:val="20"/>
            <w:highlight w:val="yellow"/>
            <w:rPrChange w:id="129" w:author="Francisco Felix" w:date="2012-12-19T21:47:00Z">
              <w:rPr/>
            </w:rPrChange>
          </w:rPr>
          <w:fldChar w:fldCharType="begin"/>
        </w:r>
        <w:r w:rsidRPr="00192F1C">
          <w:rPr>
            <w:i/>
            <w:sz w:val="20"/>
            <w:szCs w:val="20"/>
            <w:highlight w:val="yellow"/>
            <w:rPrChange w:id="130" w:author="Francisco Felix" w:date="2012-12-19T21:47:00Z">
              <w:rPr/>
            </w:rPrChange>
          </w:rPr>
          <w:instrText xml:space="preserve"> HYPERLINK "http://www.cancer.gov/dictionary?expand=p" \l "phase%20I%20trial" </w:instrText>
        </w:r>
      </w:ins>
      <w:r w:rsidRPr="00192F1C">
        <w:rPr>
          <w:i/>
          <w:sz w:val="20"/>
          <w:szCs w:val="20"/>
          <w:highlight w:val="yellow"/>
          <w:rPrChange w:id="131" w:author="Francisco Felix" w:date="2012-12-19T21:47:00Z">
            <w:rPr/>
          </w:rPrChange>
        </w:rPr>
      </w:r>
      <w:ins w:id="132" w:author="Francisco Felix" w:date="2012-12-19T21:46:00Z">
        <w:r w:rsidRPr="00192F1C">
          <w:rPr>
            <w:i/>
            <w:sz w:val="20"/>
            <w:szCs w:val="20"/>
            <w:highlight w:val="yellow"/>
            <w:rPrChange w:id="133" w:author="Francisco Felix" w:date="2012-12-19T21:47:00Z">
              <w:rPr/>
            </w:rPrChange>
          </w:rPr>
          <w:fldChar w:fldCharType="separate"/>
        </w:r>
        <w:r w:rsidRPr="00192F1C">
          <w:rPr>
            <w:rStyle w:val="Hyperlink"/>
            <w:i/>
            <w:sz w:val="20"/>
            <w:szCs w:val="20"/>
            <w:highlight w:val="yellow"/>
            <w:rPrChange w:id="134" w:author="Francisco Felix" w:date="2012-12-19T21:47:00Z">
              <w:rPr>
                <w:rStyle w:val="Hyperlink"/>
              </w:rPr>
            </w:rPrChange>
          </w:rPr>
          <w:t>phase I</w:t>
        </w:r>
        <w:r w:rsidRPr="00192F1C">
          <w:rPr>
            <w:i/>
            <w:sz w:val="20"/>
            <w:szCs w:val="20"/>
            <w:highlight w:val="yellow"/>
            <w:rPrChange w:id="135" w:author="Francisco Felix" w:date="2012-12-19T21:47:00Z">
              <w:rPr/>
            </w:rPrChange>
          </w:rPr>
          <w:fldChar w:fldCharType="end"/>
        </w:r>
        <w:r w:rsidRPr="00192F1C">
          <w:rPr>
            <w:i/>
            <w:sz w:val="20"/>
            <w:szCs w:val="20"/>
            <w:highlight w:val="yellow"/>
            <w:rPrChange w:id="136" w:author="Francisco Felix" w:date="2012-12-19T21:47:00Z">
              <w:rPr/>
            </w:rPrChange>
          </w:rPr>
          <w:t xml:space="preserve"> and II clinical evaluations of new therapeutic drugs, treatment delivery technologies, new biological therapies, and radiation treatment strategies in </w:t>
        </w:r>
        <w:r w:rsidRPr="00192F1C">
          <w:rPr>
            <w:b/>
            <w:i/>
            <w:sz w:val="20"/>
            <w:szCs w:val="20"/>
            <w:highlight w:val="yellow"/>
            <w:rPrChange w:id="137" w:author="Francisco Felix" w:date="2012-12-19T21:48:00Z">
              <w:rPr/>
            </w:rPrChange>
          </w:rPr>
          <w:t>children up to age 21</w:t>
        </w:r>
        <w:r w:rsidRPr="00192F1C">
          <w:rPr>
            <w:i/>
            <w:sz w:val="20"/>
            <w:szCs w:val="20"/>
            <w:highlight w:val="yellow"/>
            <w:rPrChange w:id="138" w:author="Francisco Felix" w:date="2012-12-19T21:47:00Z">
              <w:rPr/>
            </w:rPrChange>
          </w:rPr>
          <w:t xml:space="preserve"> with primary central nervous system (CNS) tumors.</w:t>
        </w:r>
        <w:r w:rsidRPr="00192F1C">
          <w:rPr>
            <w:i/>
            <w:sz w:val="20"/>
            <w:szCs w:val="20"/>
            <w:rPrChange w:id="139" w:author="Francisco Felix" w:date="2012-12-19T21:47:00Z">
              <w:rPr/>
            </w:rPrChange>
          </w:rPr>
          <w:t xml:space="preserve"> </w:t>
        </w:r>
      </w:ins>
    </w:p>
    <w:p w:rsidR="00295720" w:rsidRDefault="00295720" w:rsidP="003745DC">
      <w:pPr>
        <w:divId w:val="1072001275"/>
        <w:rPr>
          <w:ins w:id="140" w:author="Francisco Felix" w:date="2012-12-19T21:49:00Z"/>
          <w:rStyle w:val="Strong"/>
          <w:color w:val="000000"/>
          <w:sz w:val="20"/>
          <w:szCs w:val="20"/>
          <w:highlight w:val="yellow"/>
        </w:rPr>
        <w:pPrChange w:id="141" w:author="Francisco Felix" w:date="2012-12-19T19:02:00Z">
          <w:pPr>
            <w:jc w:val="right"/>
            <w:divId w:val="1072001275"/>
          </w:pPr>
        </w:pPrChange>
      </w:pPr>
      <w:ins w:id="142" w:author="Francisco Felix" w:date="2012-12-19T19:22:00Z">
        <w:r w:rsidRPr="00295720">
          <w:rPr>
            <w:rStyle w:val="Strong"/>
            <w:color w:val="000000"/>
            <w:sz w:val="20"/>
            <w:szCs w:val="20"/>
            <w:highlight w:val="yellow"/>
          </w:rPr>
          <w:t>Mais um exemplo, na p</w:t>
        </w:r>
      </w:ins>
      <w:ins w:id="143" w:author="Francisco Felix" w:date="2012-12-19T21:49:00Z">
        <w:r>
          <w:rPr>
            <w:rStyle w:val="Strong"/>
            <w:color w:val="000000"/>
            <w:sz w:val="20"/>
            <w:szCs w:val="20"/>
            <w:highlight w:val="yellow"/>
          </w:rPr>
          <w:t>ágina clinicaltrials.gov:</w:t>
        </w:r>
      </w:ins>
    </w:p>
    <w:p w:rsidR="004957B2" w:rsidRPr="00295720" w:rsidRDefault="00295720" w:rsidP="00295720">
      <w:pPr>
        <w:ind w:left="851" w:right="991"/>
        <w:divId w:val="1072001275"/>
        <w:rPr>
          <w:ins w:id="144" w:author="Francisco Felix" w:date="2012-12-19T19:01:00Z"/>
          <w:rStyle w:val="Strong"/>
          <w:i/>
          <w:color w:val="000000"/>
          <w:sz w:val="20"/>
          <w:szCs w:val="20"/>
          <w:rPrChange w:id="145" w:author="Francisco Felix" w:date="2012-12-19T21:51:00Z">
            <w:rPr>
              <w:ins w:id="146" w:author="Francisco Felix" w:date="2012-12-19T19:01:00Z"/>
              <w:rStyle w:val="Strong"/>
              <w:color w:val="000000"/>
              <w:sz w:val="20"/>
              <w:szCs w:val="20"/>
            </w:rPr>
          </w:rPrChange>
        </w:rPr>
        <w:pPrChange w:id="147" w:author="Francisco Felix" w:date="2012-12-19T21:51:00Z">
          <w:pPr>
            <w:jc w:val="right"/>
            <w:divId w:val="1072001275"/>
          </w:pPr>
        </w:pPrChange>
      </w:pPr>
      <w:ins w:id="148" w:author="Francisco Felix" w:date="2012-12-19T21:50:00Z">
        <w:r w:rsidRPr="00295720">
          <w:rPr>
            <w:rStyle w:val="protocol-title"/>
            <w:i/>
            <w:sz w:val="20"/>
            <w:szCs w:val="20"/>
            <w:highlight w:val="yellow"/>
            <w:rPrChange w:id="149" w:author="Francisco Felix" w:date="2012-12-19T21:51:00Z">
              <w:rPr>
                <w:rStyle w:val="protocol-title"/>
              </w:rPr>
            </w:rPrChange>
          </w:rPr>
          <w:t>Clinical Study of Vorinostat in Combination With Etoposide in Pediatric Patients &lt; 21 Years at Diagnosis With Refractory Solid Tumors</w:t>
        </w:r>
      </w:ins>
      <w:ins w:id="150" w:author="Francisco Felix" w:date="2012-12-19T19:07:00Z">
        <w:r w:rsidR="004957B2" w:rsidRPr="00295720">
          <w:rPr>
            <w:rStyle w:val="Strong"/>
            <w:i/>
            <w:color w:val="000000"/>
            <w:sz w:val="20"/>
            <w:szCs w:val="20"/>
            <w:highlight w:val="yellow"/>
            <w:rPrChange w:id="151" w:author="Francisco Felix" w:date="2012-12-19T21:51:00Z">
              <w:rPr>
                <w:rStyle w:val="Strong"/>
                <w:color w:val="000000"/>
                <w:sz w:val="20"/>
                <w:szCs w:val="20"/>
                <w:highlight w:val="yellow"/>
              </w:rPr>
            </w:rPrChange>
          </w:rPr>
          <w:t xml:space="preserve"> </w:t>
        </w:r>
      </w:ins>
      <w:ins w:id="152" w:author="Francisco Felix" w:date="2012-12-19T21:50:00Z">
        <w:r w:rsidRPr="00295720">
          <w:rPr>
            <w:rStyle w:val="Strong"/>
            <w:i/>
            <w:color w:val="000000"/>
            <w:sz w:val="20"/>
            <w:szCs w:val="20"/>
            <w:highlight w:val="yellow"/>
            <w:rPrChange w:id="153" w:author="Francisco Felix" w:date="2012-12-19T21:51:00Z">
              <w:rPr>
                <w:rStyle w:val="Strong"/>
                <w:color w:val="000000"/>
                <w:sz w:val="20"/>
                <w:szCs w:val="20"/>
              </w:rPr>
            </w:rPrChange>
          </w:rPr>
          <w:t>(</w:t>
        </w:r>
        <w:r w:rsidRPr="00295720">
          <w:rPr>
            <w:i/>
            <w:sz w:val="20"/>
            <w:szCs w:val="20"/>
            <w:highlight w:val="yellow"/>
            <w:rPrChange w:id="154" w:author="Francisco Felix" w:date="2012-12-19T21:51:00Z">
              <w:rPr/>
            </w:rPrChange>
          </w:rPr>
          <w:t>NCT01294670).</w:t>
        </w:r>
      </w:ins>
    </w:p>
    <w:p w:rsidR="004957B2" w:rsidRDefault="00295720" w:rsidP="00295720">
      <w:pPr>
        <w:divId w:val="1072001275"/>
        <w:rPr>
          <w:ins w:id="155" w:author="Francisco Felix" w:date="2012-12-19T21:52:00Z"/>
          <w:rStyle w:val="Strong"/>
          <w:color w:val="000000"/>
          <w:sz w:val="20"/>
          <w:szCs w:val="20"/>
        </w:rPr>
        <w:pPrChange w:id="156" w:author="Francisco Felix" w:date="2012-12-19T21:52:00Z">
          <w:pPr>
            <w:jc w:val="right"/>
            <w:divId w:val="1072001275"/>
          </w:pPr>
        </w:pPrChange>
      </w:pPr>
      <w:ins w:id="157" w:author="Francisco Felix" w:date="2012-12-19T21:52:00Z">
        <w:r w:rsidRPr="003D4B0C">
          <w:rPr>
            <w:rStyle w:val="Strong"/>
            <w:color w:val="000000"/>
            <w:sz w:val="20"/>
            <w:szCs w:val="20"/>
            <w:highlight w:val="yellow"/>
            <w:rPrChange w:id="158" w:author="Francisco Felix" w:date="2012-12-19T22:00:00Z">
              <w:rPr>
                <w:rStyle w:val="Strong"/>
                <w:color w:val="000000"/>
                <w:sz w:val="20"/>
                <w:szCs w:val="20"/>
              </w:rPr>
            </w:rPrChange>
          </w:rPr>
          <w:t>Dessa forma, não causará estranheza a uma audi</w:t>
        </w:r>
      </w:ins>
      <w:ins w:id="159" w:author="Francisco Felix" w:date="2012-12-19T21:53:00Z">
        <w:r w:rsidRPr="003D4B0C">
          <w:rPr>
            <w:rStyle w:val="Strong"/>
            <w:color w:val="000000"/>
            <w:sz w:val="20"/>
            <w:szCs w:val="20"/>
            <w:highlight w:val="yellow"/>
            <w:rPrChange w:id="160" w:author="Francisco Felix" w:date="2012-12-19T22:00:00Z">
              <w:rPr>
                <w:rStyle w:val="Strong"/>
                <w:color w:val="000000"/>
                <w:sz w:val="20"/>
                <w:szCs w:val="20"/>
              </w:rPr>
            </w:rPrChange>
          </w:rPr>
          <w:t>ência de pediatras, especialistas ou não, lendo em inglês</w:t>
        </w:r>
      </w:ins>
      <w:ins w:id="161" w:author="Francisco Felix" w:date="2012-12-19T21:55:00Z">
        <w:r w:rsidRPr="003D4B0C">
          <w:rPr>
            <w:rStyle w:val="Strong"/>
            <w:color w:val="000000"/>
            <w:sz w:val="20"/>
            <w:szCs w:val="20"/>
            <w:highlight w:val="yellow"/>
            <w:rPrChange w:id="162" w:author="Francisco Felix" w:date="2012-12-19T22:00:00Z">
              <w:rPr>
                <w:rStyle w:val="Strong"/>
                <w:color w:val="000000"/>
                <w:sz w:val="20"/>
                <w:szCs w:val="20"/>
              </w:rPr>
            </w:rPrChange>
          </w:rPr>
          <w:t xml:space="preserve"> </w:t>
        </w:r>
      </w:ins>
      <w:ins w:id="163" w:author="Francisco Felix" w:date="2012-12-19T21:56:00Z">
        <w:r w:rsidRPr="003D4B0C">
          <w:rPr>
            <w:rStyle w:val="Strong"/>
            <w:color w:val="000000"/>
            <w:sz w:val="20"/>
            <w:szCs w:val="20"/>
            <w:highlight w:val="yellow"/>
            <w:rPrChange w:id="164" w:author="Francisco Felix" w:date="2012-12-19T22:00:00Z">
              <w:rPr>
                <w:rStyle w:val="Strong"/>
                <w:color w:val="000000"/>
                <w:sz w:val="20"/>
                <w:szCs w:val="20"/>
              </w:rPr>
            </w:rPrChange>
          </w:rPr>
          <w:t>o trabalho atual, nem em relação ao título, nem em relação a outras passagens. No entanto, se os revisores acharem inadmiss</w:t>
        </w:r>
      </w:ins>
      <w:ins w:id="165" w:author="Francisco Felix" w:date="2012-12-19T21:57:00Z">
        <w:r w:rsidRPr="003D4B0C">
          <w:rPr>
            <w:rStyle w:val="Strong"/>
            <w:color w:val="000000"/>
            <w:sz w:val="20"/>
            <w:szCs w:val="20"/>
            <w:highlight w:val="yellow"/>
            <w:rPrChange w:id="166" w:author="Francisco Felix" w:date="2012-12-19T22:00:00Z">
              <w:rPr>
                <w:rStyle w:val="Strong"/>
                <w:color w:val="000000"/>
                <w:sz w:val="20"/>
                <w:szCs w:val="20"/>
              </w:rPr>
            </w:rPrChange>
          </w:rPr>
          <w:t xml:space="preserve">ível para o SPMJ a atual grafia no manuscrito, os autores não terão nenhum problema em trocar as referências </w:t>
        </w:r>
      </w:ins>
      <w:ins w:id="167" w:author="Francisco Felix" w:date="2012-12-19T21:58:00Z">
        <w:r w:rsidRPr="003D4B0C">
          <w:rPr>
            <w:rStyle w:val="Strong"/>
            <w:color w:val="000000"/>
            <w:sz w:val="20"/>
            <w:szCs w:val="20"/>
            <w:highlight w:val="yellow"/>
            <w:rPrChange w:id="168" w:author="Francisco Felix" w:date="2012-12-19T22:00:00Z">
              <w:rPr>
                <w:rStyle w:val="Strong"/>
                <w:color w:val="000000"/>
                <w:sz w:val="20"/>
                <w:szCs w:val="20"/>
              </w:rPr>
            </w:rPrChange>
          </w:rPr>
          <w:t xml:space="preserve">à “pediatric” ou “children” por “children and </w:t>
        </w:r>
      </w:ins>
      <w:ins w:id="169" w:author="Francisco Felix" w:date="2012-12-20T15:37:00Z">
        <w:r w:rsidR="004B4BE4">
          <w:rPr>
            <w:rStyle w:val="Strong"/>
            <w:color w:val="000000"/>
            <w:sz w:val="20"/>
            <w:szCs w:val="20"/>
            <w:highlight w:val="yellow"/>
          </w:rPr>
          <w:t>adolescents</w:t>
        </w:r>
      </w:ins>
      <w:ins w:id="170" w:author="Francisco Felix" w:date="2012-12-19T21:58:00Z">
        <w:r w:rsidRPr="003D4B0C">
          <w:rPr>
            <w:rStyle w:val="Strong"/>
            <w:color w:val="000000"/>
            <w:sz w:val="20"/>
            <w:szCs w:val="20"/>
            <w:highlight w:val="yellow"/>
            <w:rPrChange w:id="171" w:author="Francisco Felix" w:date="2012-12-19T22:00:00Z">
              <w:rPr>
                <w:rStyle w:val="Strong"/>
                <w:color w:val="000000"/>
                <w:sz w:val="20"/>
                <w:szCs w:val="20"/>
              </w:rPr>
            </w:rPrChange>
          </w:rPr>
          <w:t>”</w:t>
        </w:r>
        <w:r w:rsidR="003D4B0C" w:rsidRPr="003D4B0C">
          <w:rPr>
            <w:rStyle w:val="Strong"/>
            <w:color w:val="000000"/>
            <w:sz w:val="20"/>
            <w:szCs w:val="20"/>
            <w:highlight w:val="yellow"/>
            <w:rPrChange w:id="172" w:author="Francisco Felix" w:date="2012-12-19T22:00:00Z">
              <w:rPr>
                <w:rStyle w:val="Strong"/>
                <w:color w:val="000000"/>
                <w:sz w:val="20"/>
                <w:szCs w:val="20"/>
              </w:rPr>
            </w:rPrChange>
          </w:rPr>
          <w:t>. O autor correspondente apenas acha que tal não influenciará na aceitaç</w:t>
        </w:r>
      </w:ins>
      <w:ins w:id="173" w:author="Francisco Felix" w:date="2012-12-19T21:59:00Z">
        <w:r w:rsidR="003D4B0C" w:rsidRPr="003D4B0C">
          <w:rPr>
            <w:rStyle w:val="Strong"/>
            <w:color w:val="000000"/>
            <w:sz w:val="20"/>
            <w:szCs w:val="20"/>
            <w:highlight w:val="yellow"/>
            <w:rPrChange w:id="174" w:author="Francisco Felix" w:date="2012-12-19T22:00:00Z">
              <w:rPr>
                <w:rStyle w:val="Strong"/>
                <w:color w:val="000000"/>
                <w:sz w:val="20"/>
                <w:szCs w:val="20"/>
              </w:rPr>
            </w:rPrChange>
          </w:rPr>
          <w:t>ão geral do trabalho.</w:t>
        </w:r>
      </w:ins>
      <w:ins w:id="175" w:author="Francisco Felix" w:date="2012-12-20T15:41:00Z">
        <w:r w:rsidR="004B4BE4">
          <w:rPr>
            <w:rStyle w:val="Strong"/>
            <w:color w:val="000000"/>
            <w:sz w:val="20"/>
            <w:szCs w:val="20"/>
          </w:rPr>
          <w:t xml:space="preserve"> </w:t>
        </w:r>
        <w:r w:rsidR="004B4BE4" w:rsidRPr="004B4BE4">
          <w:rPr>
            <w:rStyle w:val="Strong"/>
            <w:color w:val="000000"/>
            <w:sz w:val="20"/>
            <w:szCs w:val="20"/>
            <w:highlight w:val="yellow"/>
            <w:rPrChange w:id="176" w:author="Francisco Felix" w:date="2012-12-20T15:42:00Z">
              <w:rPr>
                <w:rStyle w:val="Strong"/>
                <w:color w:val="000000"/>
                <w:sz w:val="20"/>
                <w:szCs w:val="20"/>
              </w:rPr>
            </w:rPrChange>
          </w:rPr>
          <w:t>Fi</w:t>
        </w:r>
        <w:r w:rsidR="00C7067E" w:rsidRPr="00C7067E">
          <w:rPr>
            <w:rStyle w:val="Strong"/>
            <w:color w:val="000000"/>
            <w:sz w:val="20"/>
            <w:szCs w:val="20"/>
            <w:highlight w:val="yellow"/>
          </w:rPr>
          <w:t>z as modificações no manuscrito</w:t>
        </w:r>
        <w:r w:rsidR="004B4BE4" w:rsidRPr="004B4BE4">
          <w:rPr>
            <w:rStyle w:val="Strong"/>
            <w:color w:val="000000"/>
            <w:sz w:val="20"/>
            <w:szCs w:val="20"/>
            <w:highlight w:val="yellow"/>
            <w:rPrChange w:id="177" w:author="Francisco Felix" w:date="2012-12-20T15:42:00Z">
              <w:rPr>
                <w:rStyle w:val="Strong"/>
                <w:color w:val="000000"/>
                <w:sz w:val="20"/>
                <w:szCs w:val="20"/>
              </w:rPr>
            </w:rPrChange>
          </w:rPr>
          <w:t>.</w:t>
        </w:r>
      </w:ins>
      <w:ins w:id="178" w:author="Francisco Felix" w:date="2012-12-19T21:53:00Z">
        <w:r>
          <w:rPr>
            <w:rStyle w:val="Strong"/>
            <w:color w:val="000000"/>
            <w:sz w:val="20"/>
            <w:szCs w:val="20"/>
          </w:rPr>
          <w:t xml:space="preserve"> </w:t>
        </w:r>
      </w:ins>
    </w:p>
    <w:p w:rsidR="00295720" w:rsidRPr="008F0CE2" w:rsidRDefault="00295720" w:rsidP="00375E21">
      <w:pPr>
        <w:jc w:val="right"/>
        <w:divId w:val="1072001275"/>
        <w:rPr>
          <w:rStyle w:val="Strong"/>
          <w:color w:val="000000"/>
          <w:sz w:val="20"/>
          <w:szCs w:val="20"/>
        </w:rPr>
      </w:pPr>
    </w:p>
    <w:p w:rsidR="00DF4C99" w:rsidRPr="000539AA" w:rsidRDefault="0050223F" w:rsidP="00375E21">
      <w:pPr>
        <w:jc w:val="right"/>
        <w:divId w:val="1072001275"/>
        <w:rPr>
          <w:rStyle w:val="Strong"/>
          <w:color w:val="000000"/>
          <w:sz w:val="20"/>
          <w:szCs w:val="20"/>
          <w:lang w:val="en-US"/>
        </w:rPr>
      </w:pPr>
      <w:r>
        <w:rPr>
          <w:rStyle w:val="Strong"/>
          <w:color w:val="000000"/>
          <w:sz w:val="20"/>
          <w:szCs w:val="20"/>
          <w:lang w:val="en-US"/>
        </w:rPr>
        <w:br w:type="column"/>
      </w:r>
      <w:r w:rsidR="00DF4C99" w:rsidRPr="000539AA">
        <w:rPr>
          <w:rStyle w:val="Strong"/>
          <w:color w:val="000000"/>
          <w:sz w:val="20"/>
          <w:szCs w:val="20"/>
          <w:lang w:val="en-US"/>
        </w:rPr>
        <w:t>Protocol: SPMJ000575/2012</w:t>
      </w:r>
    </w:p>
    <w:p w:rsidR="00DF4C99" w:rsidRPr="000539AA" w:rsidRDefault="00375E21" w:rsidP="0050223F">
      <w:pPr>
        <w:jc w:val="both"/>
        <w:divId w:val="2020040554"/>
        <w:rPr>
          <w:color w:val="000000"/>
          <w:lang w:val="en-US"/>
        </w:rPr>
      </w:pPr>
      <w:r w:rsidRPr="000539AA">
        <w:rPr>
          <w:rStyle w:val="Strong"/>
          <w:color w:val="000000"/>
          <w:lang w:val="en-US"/>
        </w:rPr>
        <w:t>SHORT COMMUNICATION</w:t>
      </w:r>
      <w:r w:rsidR="00DF4C99" w:rsidRPr="000539AA">
        <w:rPr>
          <w:rStyle w:val="Strong"/>
          <w:color w:val="000000"/>
          <w:lang w:val="en-US"/>
        </w:rPr>
        <w:t xml:space="preserve"> </w:t>
      </w:r>
    </w:p>
    <w:p w:rsidR="00375E21" w:rsidRPr="0050223F" w:rsidRDefault="00375E21" w:rsidP="0050223F">
      <w:pPr>
        <w:jc w:val="both"/>
        <w:divId w:val="1781798455"/>
        <w:rPr>
          <w:rStyle w:val="Strong"/>
          <w:color w:val="000000"/>
          <w:lang w:val="en-US"/>
        </w:rPr>
      </w:pPr>
    </w:p>
    <w:p w:rsidR="00DF4C99" w:rsidRDefault="00375E21" w:rsidP="0050223F">
      <w:pPr>
        <w:jc w:val="both"/>
        <w:divId w:val="1781798455"/>
        <w:rPr>
          <w:color w:val="000000"/>
          <w:sz w:val="32"/>
          <w:szCs w:val="32"/>
          <w:lang w:val="en-US"/>
        </w:rPr>
      </w:pPr>
      <w:r>
        <w:rPr>
          <w:rStyle w:val="Strong"/>
          <w:color w:val="000000"/>
          <w:sz w:val="32"/>
          <w:szCs w:val="32"/>
          <w:lang w:val="en-US"/>
        </w:rPr>
        <w:t xml:space="preserve">Treatment of </w:t>
      </w:r>
      <w:del w:id="179" w:author="Francisco Felix" w:date="2012-12-22T23:57:00Z">
        <w:r w:rsidRPr="004B4BE4" w:rsidDel="00C7067E">
          <w:rPr>
            <w:rStyle w:val="Strong"/>
            <w:strike/>
            <w:color w:val="000000"/>
            <w:sz w:val="32"/>
            <w:szCs w:val="32"/>
            <w:highlight w:val="yellow"/>
            <w:lang w:val="en-US"/>
            <w:rPrChange w:id="180" w:author="Francisco Felix" w:date="2012-12-20T15:38:00Z">
              <w:rPr>
                <w:rStyle w:val="Strong"/>
                <w:color w:val="000000"/>
                <w:sz w:val="32"/>
                <w:szCs w:val="32"/>
                <w:lang w:val="en-US"/>
              </w:rPr>
            </w:rPrChange>
          </w:rPr>
          <w:delText>pediatric</w:delText>
        </w:r>
      </w:del>
      <w:ins w:id="181" w:author="Francisco Felix" w:date="2012-12-20T15:38:00Z">
        <w:r w:rsidR="004B4BE4" w:rsidRPr="004B4BE4">
          <w:rPr>
            <w:rStyle w:val="Strong"/>
            <w:color w:val="000000"/>
            <w:sz w:val="32"/>
            <w:szCs w:val="32"/>
            <w:highlight w:val="yellow"/>
            <w:lang w:val="en-US"/>
            <w:rPrChange w:id="182" w:author="Francisco Felix" w:date="2012-12-20T15:39:00Z">
              <w:rPr>
                <w:rStyle w:val="Strong"/>
                <w:color w:val="000000"/>
                <w:sz w:val="32"/>
                <w:szCs w:val="32"/>
                <w:lang w:val="en-US"/>
              </w:rPr>
            </w:rPrChange>
          </w:rPr>
          <w:t>children and adolescents with</w:t>
        </w:r>
      </w:ins>
      <w:r>
        <w:rPr>
          <w:rStyle w:val="Strong"/>
          <w:color w:val="000000"/>
          <w:sz w:val="32"/>
          <w:szCs w:val="32"/>
          <w:lang w:val="en-US"/>
        </w:rPr>
        <w:t xml:space="preserve"> hemangioma with propranolol: preliminary results of a retrospective study</w:t>
      </w:r>
    </w:p>
    <w:p w:rsidR="00375E21" w:rsidRPr="0050223F" w:rsidRDefault="00375E21" w:rsidP="0050223F">
      <w:pPr>
        <w:jc w:val="both"/>
        <w:divId w:val="647976999"/>
        <w:rPr>
          <w:color w:val="000000"/>
          <w:lang w:val="en-US"/>
        </w:rPr>
      </w:pPr>
    </w:p>
    <w:p w:rsidR="00DF4C99" w:rsidRPr="00375E21" w:rsidRDefault="00375E21" w:rsidP="0050223F">
      <w:pPr>
        <w:jc w:val="both"/>
        <w:divId w:val="647976999"/>
        <w:rPr>
          <w:color w:val="000000"/>
          <w:sz w:val="28"/>
          <w:szCs w:val="28"/>
        </w:rPr>
      </w:pPr>
      <w:r>
        <w:rPr>
          <w:color w:val="000000"/>
          <w:sz w:val="28"/>
          <w:szCs w:val="28"/>
        </w:rPr>
        <w:t>T</w:t>
      </w:r>
      <w:r w:rsidRPr="00375E21">
        <w:rPr>
          <w:color w:val="000000"/>
          <w:sz w:val="28"/>
          <w:szCs w:val="28"/>
        </w:rPr>
        <w:t xml:space="preserve">ratamento de </w:t>
      </w:r>
      <w:ins w:id="183" w:author="Francisco Felix" w:date="2012-12-20T15:39:00Z">
        <w:r w:rsidR="004B4BE4" w:rsidRPr="004B4BE4">
          <w:rPr>
            <w:color w:val="000000"/>
            <w:sz w:val="28"/>
            <w:szCs w:val="28"/>
            <w:highlight w:val="yellow"/>
            <w:rPrChange w:id="184" w:author="Francisco Felix" w:date="2012-12-20T15:39:00Z">
              <w:rPr>
                <w:color w:val="000000"/>
                <w:sz w:val="28"/>
                <w:szCs w:val="28"/>
              </w:rPr>
            </w:rPrChange>
          </w:rPr>
          <w:t>crianças e adolescentes com</w:t>
        </w:r>
        <w:r w:rsidR="004B4BE4">
          <w:rPr>
            <w:color w:val="000000"/>
            <w:sz w:val="28"/>
            <w:szCs w:val="28"/>
          </w:rPr>
          <w:t xml:space="preserve"> </w:t>
        </w:r>
      </w:ins>
      <w:r w:rsidRPr="00375E21">
        <w:rPr>
          <w:color w:val="000000"/>
          <w:sz w:val="28"/>
          <w:szCs w:val="28"/>
        </w:rPr>
        <w:t xml:space="preserve">hemangioma </w:t>
      </w:r>
      <w:del w:id="185" w:author="Francisco Felix" w:date="2012-12-22T23:57:00Z">
        <w:r w:rsidRPr="004B4BE4" w:rsidDel="00C7067E">
          <w:rPr>
            <w:color w:val="000000"/>
            <w:sz w:val="28"/>
            <w:szCs w:val="28"/>
            <w:highlight w:val="yellow"/>
            <w:rPrChange w:id="186" w:author="Francisco Felix" w:date="2012-12-20T15:39:00Z">
              <w:rPr>
                <w:color w:val="000000"/>
                <w:sz w:val="28"/>
                <w:szCs w:val="28"/>
              </w:rPr>
            </w:rPrChange>
          </w:rPr>
          <w:delText>pediátrico</w:delText>
        </w:r>
        <w:r w:rsidRPr="00375E21" w:rsidDel="00C7067E">
          <w:rPr>
            <w:color w:val="000000"/>
            <w:sz w:val="28"/>
            <w:szCs w:val="28"/>
          </w:rPr>
          <w:delText xml:space="preserve"> </w:delText>
        </w:r>
      </w:del>
      <w:r w:rsidRPr="00375E21">
        <w:rPr>
          <w:color w:val="000000"/>
          <w:sz w:val="28"/>
          <w:szCs w:val="28"/>
        </w:rPr>
        <w:t>com propranolol: resultados preliminares de um estudo retrospectivo</w:t>
      </w:r>
    </w:p>
    <w:p w:rsidR="001A0ED1" w:rsidRDefault="001A0ED1" w:rsidP="0050223F">
      <w:pPr>
        <w:jc w:val="both"/>
        <w:divId w:val="1878472822"/>
        <w:rPr>
          <w:color w:val="000000"/>
        </w:rPr>
      </w:pPr>
    </w:p>
    <w:p w:rsidR="009C3740" w:rsidRDefault="00DF4C99" w:rsidP="0050223F">
      <w:pPr>
        <w:jc w:val="both"/>
        <w:divId w:val="1878472822"/>
        <w:rPr>
          <w:color w:val="000000"/>
        </w:rPr>
      </w:pPr>
      <w:r>
        <w:rPr>
          <w:color w:val="000000"/>
        </w:rPr>
        <w:t>Juliana Costa Albuquerque</w:t>
      </w:r>
      <w:r w:rsidR="001A0ED1" w:rsidRPr="001A0ED1">
        <w:rPr>
          <w:color w:val="000000"/>
          <w:vertAlign w:val="superscript"/>
        </w:rPr>
        <w:t>I</w:t>
      </w:r>
      <w:r w:rsidR="001A0ED1">
        <w:rPr>
          <w:color w:val="000000"/>
        </w:rPr>
        <w:t>,</w:t>
      </w:r>
      <w:r w:rsidR="00541F23">
        <w:rPr>
          <w:color w:val="000000"/>
        </w:rPr>
        <w:t xml:space="preserve"> Rosane Aline Magalhães</w:t>
      </w:r>
      <w:r w:rsidR="00541F23" w:rsidRPr="001A0ED1">
        <w:rPr>
          <w:color w:val="000000"/>
          <w:vertAlign w:val="superscript"/>
        </w:rPr>
        <w:t>I</w:t>
      </w:r>
      <w:r w:rsidR="00541F23">
        <w:rPr>
          <w:color w:val="000000"/>
        </w:rPr>
        <w:t>, Jamille Araújo Félix</w:t>
      </w:r>
      <w:r w:rsidR="00541F23" w:rsidRPr="001A0ED1">
        <w:rPr>
          <w:color w:val="000000"/>
          <w:vertAlign w:val="superscript"/>
        </w:rPr>
        <w:t>I</w:t>
      </w:r>
      <w:r w:rsidR="00541F23">
        <w:rPr>
          <w:color w:val="000000"/>
        </w:rPr>
        <w:t>, Maria Vilani Rodrigues Bastos</w:t>
      </w:r>
      <w:r w:rsidR="00541F23" w:rsidRPr="001A0ED1">
        <w:rPr>
          <w:color w:val="000000"/>
          <w:vertAlign w:val="superscript"/>
        </w:rPr>
        <w:t>I</w:t>
      </w:r>
      <w:r w:rsidR="00316BF1">
        <w:rPr>
          <w:color w:val="000000"/>
          <w:vertAlign w:val="superscript"/>
        </w:rPr>
        <w:t>I</w:t>
      </w:r>
      <w:r w:rsidR="00541F23">
        <w:rPr>
          <w:color w:val="000000"/>
        </w:rPr>
        <w:t>, Juvenia Bezerra Fontenele</w:t>
      </w:r>
      <w:r w:rsidR="00316BF1">
        <w:rPr>
          <w:color w:val="000000"/>
          <w:vertAlign w:val="superscript"/>
        </w:rPr>
        <w:t>III</w:t>
      </w:r>
      <w:r w:rsidR="00541F23">
        <w:rPr>
          <w:color w:val="000000"/>
        </w:rPr>
        <w:t xml:space="preserve">, </w:t>
      </w:r>
      <w:r w:rsidR="00541F23" w:rsidRPr="00375E21">
        <w:rPr>
          <w:color w:val="000000"/>
        </w:rPr>
        <w:t>Nádia Mendonça Trompieri</w:t>
      </w:r>
      <w:r w:rsidR="004204E5" w:rsidRPr="004204E5">
        <w:rPr>
          <w:color w:val="000000"/>
          <w:vertAlign w:val="superscript"/>
        </w:rPr>
        <w:t>I</w:t>
      </w:r>
      <w:r w:rsidR="00541F23" w:rsidRPr="001A0ED1">
        <w:rPr>
          <w:color w:val="000000"/>
          <w:vertAlign w:val="superscript"/>
        </w:rPr>
        <w:t>V</w:t>
      </w:r>
      <w:r w:rsidR="00541F23">
        <w:rPr>
          <w:color w:val="000000"/>
        </w:rPr>
        <w:t xml:space="preserve">, </w:t>
      </w:r>
      <w:r w:rsidR="00541F23" w:rsidRPr="00375E21">
        <w:rPr>
          <w:color w:val="000000"/>
        </w:rPr>
        <w:t>Francisco Helder Cavalcante Felix</w:t>
      </w:r>
      <w:r w:rsidR="00541F23" w:rsidRPr="001A0ED1">
        <w:rPr>
          <w:color w:val="000000"/>
          <w:vertAlign w:val="superscript"/>
        </w:rPr>
        <w:t>V</w:t>
      </w:r>
    </w:p>
    <w:p w:rsidR="00541F23" w:rsidRDefault="00541F23" w:rsidP="0050223F">
      <w:pPr>
        <w:jc w:val="both"/>
        <w:divId w:val="1878472822"/>
        <w:rPr>
          <w:color w:val="000000"/>
        </w:rPr>
      </w:pPr>
    </w:p>
    <w:p w:rsidR="0050223F" w:rsidRDefault="0050223F" w:rsidP="0050223F">
      <w:pPr>
        <w:jc w:val="both"/>
        <w:divId w:val="1878472822"/>
        <w:rPr>
          <w:color w:val="000000"/>
        </w:rPr>
      </w:pPr>
      <w:r>
        <w:rPr>
          <w:color w:val="000000"/>
        </w:rPr>
        <w:t>______________________________________________________________________</w:t>
      </w:r>
    </w:p>
    <w:p w:rsidR="009B0F47" w:rsidRPr="0050223F" w:rsidRDefault="001A0ED1" w:rsidP="0050223F">
      <w:pPr>
        <w:spacing w:before="120" w:line="360" w:lineRule="auto"/>
        <w:jc w:val="both"/>
        <w:divId w:val="1878472822"/>
        <w:rPr>
          <w:color w:val="000000"/>
          <w:sz w:val="22"/>
          <w:szCs w:val="22"/>
        </w:rPr>
      </w:pPr>
      <w:r w:rsidRPr="0050223F">
        <w:rPr>
          <w:color w:val="000000"/>
          <w:sz w:val="22"/>
          <w:szCs w:val="22"/>
          <w:vertAlign w:val="superscript"/>
        </w:rPr>
        <w:t>I</w:t>
      </w:r>
      <w:r w:rsidR="00D53332" w:rsidRPr="0050223F">
        <w:rPr>
          <w:color w:val="000000"/>
          <w:sz w:val="22"/>
          <w:szCs w:val="22"/>
        </w:rPr>
        <w:t>Student of Pharmacy</w:t>
      </w:r>
      <w:r w:rsidR="00DF4C99" w:rsidRPr="0050223F">
        <w:rPr>
          <w:color w:val="000000"/>
          <w:sz w:val="22"/>
          <w:szCs w:val="22"/>
        </w:rPr>
        <w:t>, Universidade Federal do Ceará</w:t>
      </w:r>
      <w:r w:rsidR="00D53332" w:rsidRPr="0050223F">
        <w:rPr>
          <w:color w:val="000000"/>
          <w:sz w:val="22"/>
          <w:szCs w:val="22"/>
        </w:rPr>
        <w:t xml:space="preserve"> (UFC), Fortaleza, Ceará, Brazil.</w:t>
      </w:r>
    </w:p>
    <w:p w:rsidR="009C3740" w:rsidRPr="0050223F" w:rsidRDefault="001A0ED1" w:rsidP="0050223F">
      <w:pPr>
        <w:spacing w:before="120" w:line="360" w:lineRule="auto"/>
        <w:jc w:val="both"/>
        <w:divId w:val="1878472822"/>
        <w:rPr>
          <w:color w:val="000000"/>
          <w:sz w:val="22"/>
          <w:szCs w:val="22"/>
          <w:lang w:val="en-US"/>
        </w:rPr>
      </w:pPr>
      <w:r w:rsidRPr="0050223F">
        <w:rPr>
          <w:color w:val="000000"/>
          <w:sz w:val="22"/>
          <w:szCs w:val="22"/>
          <w:vertAlign w:val="superscript"/>
          <w:lang w:val="en-US"/>
        </w:rPr>
        <w:t>I</w:t>
      </w:r>
      <w:r w:rsidR="00316BF1" w:rsidRPr="0050223F">
        <w:rPr>
          <w:color w:val="000000"/>
          <w:sz w:val="22"/>
          <w:szCs w:val="22"/>
          <w:vertAlign w:val="superscript"/>
          <w:lang w:val="en-US"/>
        </w:rPr>
        <w:t>I</w:t>
      </w:r>
      <w:r w:rsidR="00BE699E" w:rsidRPr="0050223F">
        <w:rPr>
          <w:color w:val="000000"/>
          <w:sz w:val="22"/>
          <w:szCs w:val="22"/>
          <w:lang w:val="en-US"/>
        </w:rPr>
        <w:t>Employee of the Department of Pharmacology and Physiology</w:t>
      </w:r>
      <w:r w:rsidR="00DF4C99" w:rsidRPr="0050223F">
        <w:rPr>
          <w:color w:val="000000"/>
          <w:sz w:val="22"/>
          <w:szCs w:val="22"/>
          <w:lang w:val="en-US"/>
        </w:rPr>
        <w:t>, Universidade Federal do Ceará</w:t>
      </w:r>
      <w:r w:rsidR="00BE699E" w:rsidRPr="0050223F">
        <w:rPr>
          <w:color w:val="000000"/>
          <w:sz w:val="22"/>
          <w:szCs w:val="22"/>
          <w:lang w:val="en-US"/>
        </w:rPr>
        <w:t xml:space="preserve"> (UFC), Fortaleza, Ceará, Brazil.</w:t>
      </w:r>
    </w:p>
    <w:p w:rsidR="009C3740" w:rsidRPr="0050223F" w:rsidRDefault="004204E5" w:rsidP="0050223F">
      <w:pPr>
        <w:spacing w:before="120" w:line="360" w:lineRule="auto"/>
        <w:jc w:val="both"/>
        <w:divId w:val="1878472822"/>
        <w:rPr>
          <w:color w:val="000000"/>
          <w:sz w:val="22"/>
          <w:szCs w:val="22"/>
          <w:lang w:val="en-US"/>
        </w:rPr>
      </w:pPr>
      <w:r w:rsidRPr="0050223F">
        <w:rPr>
          <w:color w:val="000000"/>
          <w:sz w:val="22"/>
          <w:szCs w:val="22"/>
          <w:vertAlign w:val="superscript"/>
          <w:lang w:val="en-US"/>
        </w:rPr>
        <w:t>III</w:t>
      </w:r>
      <w:r w:rsidRPr="0050223F">
        <w:rPr>
          <w:color w:val="000000"/>
          <w:sz w:val="22"/>
          <w:szCs w:val="22"/>
          <w:lang w:val="en-US"/>
        </w:rPr>
        <w:t>PhD</w:t>
      </w:r>
      <w:r w:rsidR="000539AA" w:rsidRPr="0050223F">
        <w:rPr>
          <w:color w:val="000000"/>
          <w:sz w:val="22"/>
          <w:szCs w:val="22"/>
          <w:lang w:val="en-US"/>
        </w:rPr>
        <w:t>.</w:t>
      </w:r>
      <w:r w:rsidRPr="0050223F">
        <w:rPr>
          <w:color w:val="000000"/>
          <w:sz w:val="22"/>
          <w:szCs w:val="22"/>
          <w:lang w:val="en-US"/>
        </w:rPr>
        <w:t xml:space="preserve"> Adjunct Professor, Pharmacy course, Faculty of Pharmacy, Dentistry and Nursing, Universidade Federal do Ceará (UFC), Fortaleza, Ceará, Brazil.</w:t>
      </w:r>
    </w:p>
    <w:p w:rsidR="009C3740" w:rsidRPr="0050223F" w:rsidRDefault="00316BF1" w:rsidP="0050223F">
      <w:pPr>
        <w:spacing w:before="120" w:line="360" w:lineRule="auto"/>
        <w:jc w:val="both"/>
        <w:divId w:val="1878472822"/>
        <w:rPr>
          <w:color w:val="000000"/>
          <w:sz w:val="22"/>
          <w:szCs w:val="22"/>
          <w:lang w:val="en-US"/>
        </w:rPr>
      </w:pPr>
      <w:r w:rsidRPr="0050223F">
        <w:rPr>
          <w:color w:val="000000"/>
          <w:sz w:val="22"/>
          <w:szCs w:val="22"/>
          <w:vertAlign w:val="superscript"/>
          <w:lang w:val="en-US"/>
        </w:rPr>
        <w:t>I</w:t>
      </w:r>
      <w:r w:rsidR="001A0ED1" w:rsidRPr="0050223F">
        <w:rPr>
          <w:color w:val="000000"/>
          <w:sz w:val="22"/>
          <w:szCs w:val="22"/>
          <w:vertAlign w:val="superscript"/>
          <w:lang w:val="en-US"/>
        </w:rPr>
        <w:t>V</w:t>
      </w:r>
      <w:r w:rsidR="00DF4C99" w:rsidRPr="0050223F">
        <w:rPr>
          <w:color w:val="000000"/>
          <w:sz w:val="22"/>
          <w:szCs w:val="22"/>
          <w:lang w:val="en-US"/>
        </w:rPr>
        <w:t>M</w:t>
      </w:r>
      <w:r w:rsidR="00070816" w:rsidRPr="0050223F">
        <w:rPr>
          <w:color w:val="000000"/>
          <w:sz w:val="22"/>
          <w:szCs w:val="22"/>
          <w:lang w:val="en-US"/>
        </w:rPr>
        <w:t>D, MSc.</w:t>
      </w:r>
      <w:r w:rsidR="00DF4C99" w:rsidRPr="0050223F">
        <w:rPr>
          <w:color w:val="000000"/>
          <w:sz w:val="22"/>
          <w:szCs w:val="22"/>
          <w:lang w:val="en-US"/>
        </w:rPr>
        <w:t xml:space="preserve"> </w:t>
      </w:r>
      <w:r w:rsidR="00070816" w:rsidRPr="0050223F">
        <w:rPr>
          <w:color w:val="000000"/>
          <w:sz w:val="22"/>
          <w:szCs w:val="22"/>
          <w:lang w:val="en-US"/>
        </w:rPr>
        <w:t>Pediatrician</w:t>
      </w:r>
      <w:r w:rsidR="00DF4C99" w:rsidRPr="0050223F">
        <w:rPr>
          <w:color w:val="000000"/>
          <w:sz w:val="22"/>
          <w:szCs w:val="22"/>
          <w:lang w:val="en-US"/>
        </w:rPr>
        <w:t xml:space="preserve"> </w:t>
      </w:r>
      <w:r w:rsidR="00070816" w:rsidRPr="0050223F">
        <w:rPr>
          <w:color w:val="000000"/>
          <w:sz w:val="22"/>
          <w:szCs w:val="22"/>
          <w:lang w:val="en-US"/>
        </w:rPr>
        <w:t>in</w:t>
      </w:r>
      <w:r w:rsidR="00DF4C99" w:rsidRPr="0050223F">
        <w:rPr>
          <w:color w:val="000000"/>
          <w:sz w:val="22"/>
          <w:szCs w:val="22"/>
          <w:lang w:val="en-US"/>
        </w:rPr>
        <w:t xml:space="preserve"> Hospital Universitário Walter Cantídio, </w:t>
      </w:r>
      <w:r w:rsidR="00070816" w:rsidRPr="0050223F">
        <w:rPr>
          <w:color w:val="000000"/>
          <w:sz w:val="22"/>
          <w:szCs w:val="22"/>
          <w:lang w:val="en-US"/>
        </w:rPr>
        <w:t>Pediatrician</w:t>
      </w:r>
      <w:r w:rsidR="00DF4C99" w:rsidRPr="0050223F">
        <w:rPr>
          <w:color w:val="000000"/>
          <w:sz w:val="22"/>
          <w:szCs w:val="22"/>
          <w:lang w:val="en-US"/>
        </w:rPr>
        <w:t xml:space="preserve"> </w:t>
      </w:r>
      <w:r w:rsidR="00070816" w:rsidRPr="0050223F">
        <w:rPr>
          <w:color w:val="000000"/>
          <w:sz w:val="22"/>
          <w:szCs w:val="22"/>
          <w:lang w:val="en-US"/>
        </w:rPr>
        <w:t>Hemato-oncologist</w:t>
      </w:r>
      <w:r w:rsidR="00DF4C99" w:rsidRPr="0050223F">
        <w:rPr>
          <w:color w:val="000000"/>
          <w:sz w:val="22"/>
          <w:szCs w:val="22"/>
          <w:lang w:val="en-US"/>
        </w:rPr>
        <w:t xml:space="preserve"> </w:t>
      </w:r>
      <w:r w:rsidR="00070816" w:rsidRPr="0050223F">
        <w:rPr>
          <w:color w:val="000000"/>
          <w:sz w:val="22"/>
          <w:szCs w:val="22"/>
          <w:lang w:val="en-US"/>
        </w:rPr>
        <w:t xml:space="preserve">in </w:t>
      </w:r>
      <w:r w:rsidR="00DF4C99" w:rsidRPr="0050223F">
        <w:rPr>
          <w:color w:val="000000"/>
          <w:sz w:val="22"/>
          <w:szCs w:val="22"/>
          <w:lang w:val="en-US"/>
        </w:rPr>
        <w:t xml:space="preserve">Centro Pediátrico do Câncer, </w:t>
      </w:r>
      <w:r w:rsidR="00E22E1F" w:rsidRPr="0050223F">
        <w:rPr>
          <w:color w:val="000000"/>
          <w:sz w:val="22"/>
          <w:szCs w:val="22"/>
          <w:lang w:val="en-US"/>
        </w:rPr>
        <w:t>Children's Hospital</w:t>
      </w:r>
      <w:r w:rsidR="00DF4C99" w:rsidRPr="0050223F">
        <w:rPr>
          <w:color w:val="000000"/>
          <w:sz w:val="22"/>
          <w:szCs w:val="22"/>
          <w:lang w:val="en-US"/>
        </w:rPr>
        <w:t xml:space="preserve"> Albert Sabin</w:t>
      </w:r>
      <w:r w:rsidR="00070816" w:rsidRPr="0050223F">
        <w:rPr>
          <w:color w:val="000000"/>
          <w:sz w:val="22"/>
          <w:szCs w:val="22"/>
          <w:lang w:val="en-US"/>
        </w:rPr>
        <w:t>, Fortaleza, Ceará, Brazil.</w:t>
      </w:r>
    </w:p>
    <w:p w:rsidR="00DF4C99" w:rsidRPr="0050223F" w:rsidRDefault="001A0ED1" w:rsidP="0050223F">
      <w:pPr>
        <w:spacing w:before="120" w:line="360" w:lineRule="auto"/>
        <w:jc w:val="both"/>
        <w:divId w:val="1878472822"/>
        <w:rPr>
          <w:color w:val="000000"/>
          <w:sz w:val="22"/>
          <w:szCs w:val="22"/>
          <w:lang w:val="en-US"/>
        </w:rPr>
      </w:pPr>
      <w:r w:rsidRPr="0050223F">
        <w:rPr>
          <w:color w:val="000000"/>
          <w:sz w:val="22"/>
          <w:szCs w:val="22"/>
          <w:vertAlign w:val="superscript"/>
          <w:lang w:val="en-US"/>
        </w:rPr>
        <w:t>V</w:t>
      </w:r>
      <w:r w:rsidR="004204E5" w:rsidRPr="0050223F">
        <w:rPr>
          <w:color w:val="000000"/>
          <w:sz w:val="22"/>
          <w:szCs w:val="22"/>
          <w:lang w:val="en-US"/>
        </w:rPr>
        <w:t>MD, MSc</w:t>
      </w:r>
      <w:r w:rsidR="000539AA" w:rsidRPr="0050223F">
        <w:rPr>
          <w:color w:val="000000"/>
          <w:sz w:val="22"/>
          <w:szCs w:val="22"/>
          <w:lang w:val="en-US"/>
        </w:rPr>
        <w:t>.</w:t>
      </w:r>
      <w:r w:rsidR="004204E5" w:rsidRPr="0050223F">
        <w:rPr>
          <w:color w:val="000000"/>
          <w:sz w:val="22"/>
          <w:szCs w:val="22"/>
          <w:lang w:val="en-US"/>
        </w:rPr>
        <w:t xml:space="preserve"> </w:t>
      </w:r>
      <w:r w:rsidR="00070816" w:rsidRPr="0050223F">
        <w:rPr>
          <w:color w:val="000000"/>
          <w:sz w:val="22"/>
          <w:szCs w:val="22"/>
          <w:lang w:val="en-US"/>
        </w:rPr>
        <w:t xml:space="preserve">Pediatrician Hemato-oncologist in </w:t>
      </w:r>
      <w:r w:rsidR="00E22E1F" w:rsidRPr="0050223F">
        <w:rPr>
          <w:color w:val="000000"/>
          <w:sz w:val="22"/>
          <w:szCs w:val="22"/>
          <w:lang w:val="en-US"/>
        </w:rPr>
        <w:t>Children's Hospital</w:t>
      </w:r>
      <w:r w:rsidR="00DF4C99" w:rsidRPr="0050223F">
        <w:rPr>
          <w:color w:val="000000"/>
          <w:sz w:val="22"/>
          <w:szCs w:val="22"/>
          <w:lang w:val="en-US"/>
        </w:rPr>
        <w:t xml:space="preserve"> Albert Sabin</w:t>
      </w:r>
      <w:r w:rsidR="00070816" w:rsidRPr="0050223F">
        <w:rPr>
          <w:color w:val="000000"/>
          <w:sz w:val="22"/>
          <w:szCs w:val="22"/>
          <w:lang w:val="en-US"/>
        </w:rPr>
        <w:t xml:space="preserve">, Fortaleza, Ceará, Brazil. </w:t>
      </w:r>
    </w:p>
    <w:p w:rsidR="0050223F" w:rsidRPr="0050223F" w:rsidRDefault="0050223F" w:rsidP="0050223F">
      <w:pPr>
        <w:spacing w:before="120" w:line="360" w:lineRule="auto"/>
        <w:jc w:val="both"/>
        <w:divId w:val="1878472822"/>
        <w:rPr>
          <w:color w:val="000000"/>
          <w:sz w:val="22"/>
          <w:szCs w:val="22"/>
        </w:rPr>
      </w:pPr>
      <w:r w:rsidRPr="0050223F">
        <w:rPr>
          <w:color w:val="000000"/>
          <w:sz w:val="22"/>
          <w:szCs w:val="22"/>
        </w:rPr>
        <w:t>______________________________________________________________________</w:t>
      </w:r>
    </w:p>
    <w:p w:rsidR="009C3740" w:rsidRPr="0050223F" w:rsidRDefault="009C3740" w:rsidP="0050223F">
      <w:pPr>
        <w:spacing w:before="120" w:line="360" w:lineRule="auto"/>
        <w:jc w:val="both"/>
        <w:divId w:val="1878472822"/>
        <w:rPr>
          <w:color w:val="000000"/>
          <w:sz w:val="22"/>
          <w:szCs w:val="22"/>
          <w:lang w:val="en-US"/>
        </w:rPr>
      </w:pPr>
    </w:p>
    <w:p w:rsidR="00375E21" w:rsidRPr="00E22E1F" w:rsidRDefault="00E22E1F" w:rsidP="00391EE0">
      <w:pPr>
        <w:divId w:val="1878472822"/>
        <w:rPr>
          <w:color w:val="000000"/>
          <w:lang w:val="en-US"/>
        </w:rPr>
      </w:pPr>
      <w:r w:rsidRPr="00E22E1F">
        <w:rPr>
          <w:color w:val="000000"/>
          <w:lang w:val="en-US"/>
        </w:rPr>
        <w:t>Children's Hospital</w:t>
      </w:r>
      <w:r w:rsidR="00375E21" w:rsidRPr="00E22E1F">
        <w:rPr>
          <w:color w:val="000000"/>
          <w:lang w:val="en-US"/>
        </w:rPr>
        <w:t xml:space="preserve"> Albert Sabin, Fortaleza</w:t>
      </w:r>
      <w:r w:rsidR="000B1382" w:rsidRPr="00E22E1F">
        <w:rPr>
          <w:color w:val="000000"/>
          <w:lang w:val="en-US"/>
        </w:rPr>
        <w:t xml:space="preserve">, </w:t>
      </w:r>
      <w:r w:rsidR="00375E21" w:rsidRPr="00E22E1F">
        <w:rPr>
          <w:color w:val="000000"/>
          <w:lang w:val="en-US"/>
        </w:rPr>
        <w:t>C</w:t>
      </w:r>
      <w:r w:rsidR="000B1382" w:rsidRPr="00E22E1F">
        <w:rPr>
          <w:color w:val="000000"/>
          <w:lang w:val="en-US"/>
        </w:rPr>
        <w:t>eará, Brazil</w:t>
      </w:r>
    </w:p>
    <w:p w:rsidR="00391EE0" w:rsidRPr="00E22E1F" w:rsidRDefault="00391EE0" w:rsidP="00391EE0">
      <w:pPr>
        <w:divId w:val="1878472822"/>
        <w:rPr>
          <w:color w:val="000000"/>
          <w:lang w:val="en-US"/>
        </w:rPr>
      </w:pPr>
    </w:p>
    <w:p w:rsidR="005F0D2E" w:rsidRPr="000539AA" w:rsidRDefault="005F0D2E" w:rsidP="009C3740">
      <w:pPr>
        <w:pStyle w:val="NormalWeb"/>
        <w:spacing w:before="0" w:beforeAutospacing="0" w:after="0" w:afterAutospacing="0" w:line="360" w:lineRule="auto"/>
        <w:jc w:val="both"/>
        <w:divId w:val="1856066887"/>
        <w:rPr>
          <w:b/>
          <w:lang w:val="en-US"/>
        </w:rPr>
      </w:pPr>
    </w:p>
    <w:p w:rsidR="006358DF" w:rsidRPr="000539AA" w:rsidRDefault="0050223F" w:rsidP="009C3740">
      <w:pPr>
        <w:pStyle w:val="NormalWeb"/>
        <w:spacing w:before="0" w:beforeAutospacing="0" w:after="0" w:afterAutospacing="0" w:line="360" w:lineRule="auto"/>
        <w:jc w:val="both"/>
        <w:divId w:val="1856066887"/>
        <w:rPr>
          <w:b/>
          <w:lang w:val="en-US"/>
        </w:rPr>
      </w:pPr>
      <w:r>
        <w:rPr>
          <w:b/>
          <w:lang w:val="en-US"/>
        </w:rPr>
        <w:br w:type="column"/>
      </w:r>
      <w:r w:rsidR="006358DF" w:rsidRPr="000539AA">
        <w:rPr>
          <w:b/>
          <w:lang w:val="en-US"/>
        </w:rPr>
        <w:t>KEY WORDS:</w:t>
      </w:r>
    </w:p>
    <w:p w:rsidR="006358DF" w:rsidRPr="000539AA" w:rsidRDefault="00391EE0" w:rsidP="009C3740">
      <w:pPr>
        <w:pStyle w:val="NormalWeb"/>
        <w:spacing w:before="0" w:beforeAutospacing="0" w:after="0" w:afterAutospacing="0" w:line="360" w:lineRule="auto"/>
        <w:jc w:val="both"/>
        <w:divId w:val="1856066887"/>
        <w:rPr>
          <w:lang w:val="en-US"/>
        </w:rPr>
      </w:pPr>
      <w:r w:rsidRPr="000539AA">
        <w:rPr>
          <w:lang w:val="en-US"/>
        </w:rPr>
        <w:t>H</w:t>
      </w:r>
      <w:r w:rsidR="00DF4C99" w:rsidRPr="000539AA">
        <w:rPr>
          <w:lang w:val="en-US"/>
        </w:rPr>
        <w:t>emangioma</w:t>
      </w:r>
      <w:r w:rsidRPr="000539AA">
        <w:rPr>
          <w:lang w:val="en-US"/>
        </w:rPr>
        <w:t>, capillary</w:t>
      </w:r>
      <w:r w:rsidR="006358DF" w:rsidRPr="000539AA">
        <w:rPr>
          <w:lang w:val="en-US"/>
        </w:rPr>
        <w:t>.</w:t>
      </w:r>
      <w:r w:rsidR="00DF4C99" w:rsidRPr="000539AA">
        <w:rPr>
          <w:lang w:val="en-US"/>
        </w:rPr>
        <w:t xml:space="preserve"> </w:t>
      </w:r>
    </w:p>
    <w:p w:rsidR="006358DF" w:rsidRPr="000539AA" w:rsidRDefault="006358DF" w:rsidP="009C3740">
      <w:pPr>
        <w:pStyle w:val="NormalWeb"/>
        <w:spacing w:before="0" w:beforeAutospacing="0" w:after="0" w:afterAutospacing="0" w:line="360" w:lineRule="auto"/>
        <w:jc w:val="both"/>
        <w:divId w:val="1856066887"/>
        <w:rPr>
          <w:lang w:val="en-US"/>
        </w:rPr>
      </w:pPr>
      <w:r w:rsidRPr="000539AA">
        <w:rPr>
          <w:lang w:val="en-US"/>
        </w:rPr>
        <w:t>P</w:t>
      </w:r>
      <w:r w:rsidR="00DF4C99" w:rsidRPr="000539AA">
        <w:rPr>
          <w:lang w:val="en-US"/>
        </w:rPr>
        <w:t>ropranolol</w:t>
      </w:r>
      <w:r w:rsidRPr="000539AA">
        <w:rPr>
          <w:lang w:val="en-US"/>
        </w:rPr>
        <w:t>.</w:t>
      </w:r>
      <w:r w:rsidR="00DF4C99" w:rsidRPr="000539AA">
        <w:rPr>
          <w:lang w:val="en-US"/>
        </w:rPr>
        <w:t xml:space="preserve"> </w:t>
      </w:r>
    </w:p>
    <w:p w:rsidR="006358DF" w:rsidRPr="000539AA" w:rsidRDefault="006358DF" w:rsidP="009C3740">
      <w:pPr>
        <w:pStyle w:val="NormalWeb"/>
        <w:spacing w:before="0" w:beforeAutospacing="0" w:after="0" w:afterAutospacing="0" w:line="360" w:lineRule="auto"/>
        <w:jc w:val="both"/>
        <w:divId w:val="1856066887"/>
        <w:rPr>
          <w:lang w:val="en-US"/>
        </w:rPr>
      </w:pPr>
      <w:r w:rsidRPr="000539AA">
        <w:rPr>
          <w:lang w:val="en-US"/>
        </w:rPr>
        <w:t>R</w:t>
      </w:r>
      <w:r w:rsidR="00DF4C99" w:rsidRPr="000539AA">
        <w:rPr>
          <w:lang w:val="en-US"/>
        </w:rPr>
        <w:t>etrospective stud</w:t>
      </w:r>
      <w:r w:rsidR="00391EE0" w:rsidRPr="000539AA">
        <w:rPr>
          <w:lang w:val="en-US"/>
        </w:rPr>
        <w:t>ies</w:t>
      </w:r>
      <w:r w:rsidRPr="000539AA">
        <w:rPr>
          <w:lang w:val="en-US"/>
        </w:rPr>
        <w:t>.</w:t>
      </w:r>
      <w:r w:rsidR="00DF4C99" w:rsidRPr="000539AA">
        <w:rPr>
          <w:lang w:val="en-US"/>
        </w:rPr>
        <w:t xml:space="preserve"> </w:t>
      </w:r>
    </w:p>
    <w:p w:rsidR="006358DF" w:rsidRDefault="006358DF" w:rsidP="009C3740">
      <w:pPr>
        <w:pStyle w:val="NormalWeb"/>
        <w:spacing w:before="0" w:beforeAutospacing="0" w:after="0" w:afterAutospacing="0" w:line="360" w:lineRule="auto"/>
        <w:jc w:val="both"/>
        <w:divId w:val="1856066887"/>
        <w:rPr>
          <w:lang w:val="en-US"/>
        </w:rPr>
      </w:pPr>
      <w:r w:rsidRPr="000539AA">
        <w:rPr>
          <w:lang w:val="en-US"/>
        </w:rPr>
        <w:t>T</w:t>
      </w:r>
      <w:r w:rsidR="00DF4C99">
        <w:rPr>
          <w:lang w:val="en-US"/>
        </w:rPr>
        <w:t>reatment outcome</w:t>
      </w:r>
      <w:r>
        <w:rPr>
          <w:lang w:val="en-US"/>
        </w:rPr>
        <w:t>.</w:t>
      </w:r>
      <w:r w:rsidR="00DF4C99">
        <w:rPr>
          <w:lang w:val="en-US"/>
        </w:rPr>
        <w:t xml:space="preserve"> </w:t>
      </w:r>
    </w:p>
    <w:p w:rsidR="00DF4C99" w:rsidRDefault="006358DF" w:rsidP="009C3740">
      <w:pPr>
        <w:pStyle w:val="NormalWeb"/>
        <w:spacing w:before="0" w:beforeAutospacing="0" w:after="0" w:afterAutospacing="0" w:line="360" w:lineRule="auto"/>
        <w:jc w:val="both"/>
        <w:divId w:val="1856066887"/>
        <w:rPr>
          <w:lang w:val="en-US"/>
        </w:rPr>
      </w:pPr>
      <w:r>
        <w:rPr>
          <w:lang w:val="en-US"/>
        </w:rPr>
        <w:t>M</w:t>
      </w:r>
      <w:r w:rsidR="00DF4C99">
        <w:rPr>
          <w:lang w:val="en-US"/>
        </w:rPr>
        <w:t>edical oncology</w:t>
      </w:r>
      <w:r>
        <w:rPr>
          <w:lang w:val="en-US"/>
        </w:rPr>
        <w:t>.</w:t>
      </w:r>
    </w:p>
    <w:p w:rsidR="00DF4C99" w:rsidRDefault="00DF4C99" w:rsidP="009C3740">
      <w:pPr>
        <w:pStyle w:val="NormalWeb"/>
        <w:spacing w:before="0" w:beforeAutospacing="0" w:after="0" w:afterAutospacing="0" w:line="360" w:lineRule="auto"/>
        <w:jc w:val="both"/>
        <w:divId w:val="1856066887"/>
        <w:rPr>
          <w:lang w:val="en-US"/>
        </w:rPr>
      </w:pPr>
    </w:p>
    <w:p w:rsidR="006358DF" w:rsidRDefault="009B0F47" w:rsidP="009C3740">
      <w:pPr>
        <w:pStyle w:val="NormalWeb"/>
        <w:spacing w:before="0" w:beforeAutospacing="0" w:after="0" w:afterAutospacing="0" w:line="360" w:lineRule="auto"/>
        <w:jc w:val="both"/>
        <w:divId w:val="482047238"/>
        <w:rPr>
          <w:lang w:val="en-US"/>
        </w:rPr>
      </w:pPr>
      <w:r>
        <w:rPr>
          <w:b/>
          <w:lang w:val="en-US"/>
        </w:rPr>
        <w:t>ABSTRACT</w:t>
      </w:r>
    </w:p>
    <w:p w:rsidR="00DF4C99" w:rsidRDefault="009B0F47" w:rsidP="009C3740">
      <w:pPr>
        <w:pStyle w:val="NormalWeb"/>
        <w:spacing w:before="0" w:beforeAutospacing="0" w:after="0" w:afterAutospacing="0" w:line="360" w:lineRule="auto"/>
        <w:jc w:val="both"/>
        <w:divId w:val="482047238"/>
        <w:rPr>
          <w:lang w:val="en-US"/>
        </w:rPr>
      </w:pPr>
      <w:r w:rsidRPr="009B0F47">
        <w:rPr>
          <w:b/>
          <w:lang w:val="en-US"/>
        </w:rPr>
        <w:t>CONTEXT AND OBJECTIVE:</w:t>
      </w:r>
      <w:r w:rsidR="00DF4C99">
        <w:rPr>
          <w:lang w:val="en-US"/>
        </w:rPr>
        <w:t xml:space="preserve"> </w:t>
      </w:r>
      <w:r>
        <w:rPr>
          <w:lang w:val="en-US"/>
        </w:rPr>
        <w:t>H</w:t>
      </w:r>
      <w:r w:rsidR="00DF4C99">
        <w:rPr>
          <w:lang w:val="en-US"/>
        </w:rPr>
        <w:t xml:space="preserve">emangiomas are the most common vascular tumors of </w:t>
      </w:r>
      <w:del w:id="187" w:author="Francisco Felix" w:date="2012-12-22T23:57:00Z">
        <w:r w:rsidR="00DF4C99" w:rsidRPr="004B4BE4" w:rsidDel="00C7067E">
          <w:rPr>
            <w:strike/>
            <w:highlight w:val="yellow"/>
            <w:lang w:val="en-US"/>
            <w:rPrChange w:id="188" w:author="Francisco Felix" w:date="2012-12-20T15:40:00Z">
              <w:rPr>
                <w:lang w:val="en-US"/>
              </w:rPr>
            </w:rPrChange>
          </w:rPr>
          <w:delText>childhood</w:delText>
        </w:r>
      </w:del>
      <w:ins w:id="189" w:author="Francisco Felix" w:date="2012-12-20T15:40:00Z">
        <w:r w:rsidR="004B4BE4" w:rsidRPr="004B4BE4">
          <w:rPr>
            <w:highlight w:val="yellow"/>
            <w:lang w:val="en-US"/>
            <w:rPrChange w:id="190" w:author="Francisco Felix" w:date="2012-12-20T15:40:00Z">
              <w:rPr>
                <w:lang w:val="en-US"/>
              </w:rPr>
            </w:rPrChange>
          </w:rPr>
          <w:t>children and adolescents</w:t>
        </w:r>
      </w:ins>
      <w:r w:rsidR="00DF4C99">
        <w:rPr>
          <w:lang w:val="en-US"/>
        </w:rPr>
        <w:t>. In 2008, it was first reported the use of propranolol to treat infantile hemangiomas. Other groups also reported similar results,</w:t>
      </w:r>
      <w:r w:rsidR="00DF4C99">
        <w:rPr>
          <w:vertAlign w:val="superscript"/>
          <w:lang w:val="en-US"/>
        </w:rPr>
        <w:t xml:space="preserve"> </w:t>
      </w:r>
      <w:r w:rsidR="00DF4C99">
        <w:rPr>
          <w:lang w:val="en-US"/>
        </w:rPr>
        <w:t xml:space="preserve">showing that the treatment rapidly induced reduction of the volume of lesions. </w:t>
      </w:r>
      <w:r w:rsidR="00391EE0">
        <w:rPr>
          <w:lang w:val="en-US"/>
        </w:rPr>
        <w:t xml:space="preserve">The objective was </w:t>
      </w:r>
      <w:r w:rsidR="00B82491">
        <w:rPr>
          <w:lang w:val="en-US"/>
        </w:rPr>
        <w:t xml:space="preserve">evaluating </w:t>
      </w:r>
      <w:r w:rsidR="00391EE0">
        <w:rPr>
          <w:lang w:val="en-US"/>
        </w:rPr>
        <w:t>children</w:t>
      </w:r>
      <w:ins w:id="191" w:author="Francisco Felix" w:date="2012-12-20T15:41:00Z">
        <w:r w:rsidR="004B4BE4">
          <w:rPr>
            <w:lang w:val="en-US"/>
          </w:rPr>
          <w:t xml:space="preserve"> </w:t>
        </w:r>
        <w:r w:rsidR="004B4BE4" w:rsidRPr="004B4BE4">
          <w:rPr>
            <w:highlight w:val="yellow"/>
            <w:lang w:val="en-US"/>
            <w:rPrChange w:id="192" w:author="Francisco Felix" w:date="2012-12-20T15:41:00Z">
              <w:rPr>
                <w:lang w:val="en-US"/>
              </w:rPr>
            </w:rPrChange>
          </w:rPr>
          <w:t>and adolescents</w:t>
        </w:r>
      </w:ins>
      <w:r w:rsidR="00391EE0">
        <w:rPr>
          <w:lang w:val="en-US"/>
        </w:rPr>
        <w:t xml:space="preserve"> with hemangiomas </w:t>
      </w:r>
      <w:r w:rsidR="00B82491">
        <w:rPr>
          <w:lang w:val="en-US"/>
        </w:rPr>
        <w:t xml:space="preserve">that received </w:t>
      </w:r>
      <w:r w:rsidR="00391EE0">
        <w:rPr>
          <w:lang w:val="en-US"/>
        </w:rPr>
        <w:t>treatment with propranolol.</w:t>
      </w:r>
    </w:p>
    <w:p w:rsidR="00DF4C99" w:rsidRDefault="009B0F47" w:rsidP="009C3740">
      <w:pPr>
        <w:pStyle w:val="NormalWeb"/>
        <w:spacing w:before="0" w:beforeAutospacing="0" w:after="0" w:afterAutospacing="0" w:line="360" w:lineRule="auto"/>
        <w:jc w:val="both"/>
        <w:divId w:val="482047238"/>
        <w:rPr>
          <w:lang w:val="en-US"/>
        </w:rPr>
      </w:pPr>
      <w:r w:rsidRPr="009B0F47">
        <w:rPr>
          <w:b/>
          <w:lang w:val="en-US"/>
        </w:rPr>
        <w:t>DESIGN AND SETTING:</w:t>
      </w:r>
      <w:r>
        <w:rPr>
          <w:lang w:val="en-US"/>
        </w:rPr>
        <w:t xml:space="preserve"> </w:t>
      </w:r>
      <w:r w:rsidR="00391EE0">
        <w:rPr>
          <w:lang w:val="en-US"/>
        </w:rPr>
        <w:t xml:space="preserve">A </w:t>
      </w:r>
      <w:r w:rsidR="00DF4C99">
        <w:rPr>
          <w:lang w:val="en-US"/>
        </w:rPr>
        <w:t>retrospective</w:t>
      </w:r>
      <w:r w:rsidR="00E22E1F">
        <w:rPr>
          <w:lang w:val="en-US"/>
        </w:rPr>
        <w:t xml:space="preserve"> study, conducted in a c</w:t>
      </w:r>
      <w:r w:rsidR="00E22E1F" w:rsidRPr="00E22E1F">
        <w:rPr>
          <w:lang w:val="en-US"/>
        </w:rPr>
        <w:t xml:space="preserve">hildren's </w:t>
      </w:r>
      <w:r w:rsidR="00E22E1F">
        <w:rPr>
          <w:lang w:val="en-US"/>
        </w:rPr>
        <w:t>h</w:t>
      </w:r>
      <w:r w:rsidR="00E22E1F" w:rsidRPr="00E22E1F">
        <w:rPr>
          <w:lang w:val="en-US"/>
        </w:rPr>
        <w:t>ospital</w:t>
      </w:r>
      <w:r w:rsidR="00E22E1F">
        <w:rPr>
          <w:lang w:val="en-US"/>
        </w:rPr>
        <w:t xml:space="preserve">. </w:t>
      </w:r>
      <w:r w:rsidR="00DF4C99">
        <w:rPr>
          <w:lang w:val="en-US"/>
        </w:rPr>
        <w:t xml:space="preserve"> </w:t>
      </w:r>
    </w:p>
    <w:p w:rsidR="00DF4C99" w:rsidRDefault="009B0F47" w:rsidP="009C3740">
      <w:pPr>
        <w:pStyle w:val="NormalWeb"/>
        <w:spacing w:before="0" w:beforeAutospacing="0" w:after="0" w:afterAutospacing="0" w:line="360" w:lineRule="auto"/>
        <w:jc w:val="both"/>
        <w:divId w:val="482047238"/>
        <w:rPr>
          <w:lang w:val="en-US"/>
        </w:rPr>
      </w:pPr>
      <w:r w:rsidRPr="009B0F47">
        <w:rPr>
          <w:b/>
          <w:lang w:val="en-US"/>
        </w:rPr>
        <w:t>METHODS:</w:t>
      </w:r>
      <w:r>
        <w:rPr>
          <w:lang w:val="en-US"/>
        </w:rPr>
        <w:t xml:space="preserve"> W</w:t>
      </w:r>
      <w:r w:rsidR="00DF4C99">
        <w:rPr>
          <w:lang w:val="en-US"/>
        </w:rPr>
        <w:t xml:space="preserve">e included patients from 0-19 years with or without prior treatment, diagnosed between January 2009 and December 2010. Response was assessed by comparing the status at start of treatment and at last appointment. We considered a partial or complete response as response to treatment. </w:t>
      </w:r>
    </w:p>
    <w:p w:rsidR="00DF4C99" w:rsidRDefault="009B0F47" w:rsidP="009C3740">
      <w:pPr>
        <w:pStyle w:val="NormalWeb"/>
        <w:spacing w:before="0" w:beforeAutospacing="0" w:after="0" w:afterAutospacing="0" w:line="360" w:lineRule="auto"/>
        <w:jc w:val="both"/>
        <w:divId w:val="482047238"/>
        <w:rPr>
          <w:lang w:val="en-US"/>
        </w:rPr>
      </w:pPr>
      <w:r w:rsidRPr="009B0F47">
        <w:rPr>
          <w:b/>
          <w:lang w:val="en-US"/>
        </w:rPr>
        <w:t>RESULTS:</w:t>
      </w:r>
      <w:r w:rsidR="00DF4C99" w:rsidRPr="0050223F">
        <w:rPr>
          <w:lang w:val="en-US"/>
        </w:rPr>
        <w:t xml:space="preserve"> </w:t>
      </w:r>
      <w:r>
        <w:rPr>
          <w:lang w:val="en-US"/>
        </w:rPr>
        <w:t>W</w:t>
      </w:r>
      <w:r w:rsidR="00DF4C99">
        <w:rPr>
          <w:lang w:val="en-US"/>
        </w:rPr>
        <w:t>e included 69 patients with a mean follow-up of 11 months. The average age was 31</w:t>
      </w:r>
      <w:r w:rsidR="00391EE0">
        <w:rPr>
          <w:lang w:val="en-US"/>
        </w:rPr>
        <w:t xml:space="preserve"> </w:t>
      </w:r>
      <w:r w:rsidR="00DF4C99">
        <w:rPr>
          <w:lang w:val="en-US"/>
        </w:rPr>
        <w:t>months. Fifty-eight patients were treated for the first time, 11 had residual lesions or were refractory to prior therapy. Response (partial + complete) was seen in 60 patients (87%). The response in infantile hemangiomas was 50 of 53 (94%) and in the other hemangioma types was 10 in 16 (63%) (</w:t>
      </w:r>
      <w:r w:rsidR="00822DF5">
        <w:rPr>
          <w:lang w:val="en-US"/>
        </w:rPr>
        <w:t xml:space="preserve">P </w:t>
      </w:r>
      <w:r w:rsidR="00DF4C99">
        <w:rPr>
          <w:lang w:val="en-US"/>
        </w:rPr>
        <w:t>= 0.3 chi-square). The response in patients less than 1 year was 37 of 38 (97%), whereas in those over 1 year was 23 of 31 (74%) (</w:t>
      </w:r>
      <w:r w:rsidR="00391EE0">
        <w:rPr>
          <w:lang w:val="en-US"/>
        </w:rPr>
        <w:t>P</w:t>
      </w:r>
      <w:r w:rsidR="00DF4C99">
        <w:rPr>
          <w:lang w:val="en-US"/>
        </w:rPr>
        <w:t xml:space="preserve"> = 0.4 chi-square). Side effects were uncommon and mild. </w:t>
      </w:r>
    </w:p>
    <w:p w:rsidR="00DF4C99" w:rsidRDefault="009B0F47" w:rsidP="009C3740">
      <w:pPr>
        <w:pStyle w:val="NormalWeb"/>
        <w:spacing w:before="0" w:beforeAutospacing="0" w:after="0" w:afterAutospacing="0" w:line="360" w:lineRule="auto"/>
        <w:jc w:val="both"/>
        <w:divId w:val="482047238"/>
        <w:rPr>
          <w:lang w:val="en-US"/>
        </w:rPr>
      </w:pPr>
      <w:r w:rsidRPr="009B0F47">
        <w:rPr>
          <w:b/>
          <w:lang w:val="en-US"/>
        </w:rPr>
        <w:t>CONCLUSIONS:</w:t>
      </w:r>
      <w:r w:rsidR="00DF4C99">
        <w:rPr>
          <w:lang w:val="en-US"/>
        </w:rPr>
        <w:t xml:space="preserve"> </w:t>
      </w:r>
      <w:r>
        <w:rPr>
          <w:lang w:val="en-US"/>
        </w:rPr>
        <w:t>P</w:t>
      </w:r>
      <w:r w:rsidR="00DF4C99">
        <w:rPr>
          <w:lang w:val="en-US"/>
        </w:rPr>
        <w:t xml:space="preserve">ropranolol was effective in the treatment of hemangiomas in children </w:t>
      </w:r>
      <w:ins w:id="193" w:author="Francisco Felix" w:date="2012-12-20T15:44:00Z">
        <w:r w:rsidR="004B4BE4" w:rsidRPr="004B4BE4">
          <w:rPr>
            <w:highlight w:val="yellow"/>
            <w:lang w:val="en-US"/>
            <w:rPrChange w:id="194" w:author="Francisco Felix" w:date="2012-12-20T15:44:00Z">
              <w:rPr>
                <w:lang w:val="en-US"/>
              </w:rPr>
            </w:rPrChange>
          </w:rPr>
          <w:t>and adolescents</w:t>
        </w:r>
      </w:ins>
      <w:del w:id="195" w:author="Francisco Felix" w:date="2012-12-22T23:57:00Z">
        <w:r w:rsidR="00DF4C99" w:rsidRPr="004B4BE4" w:rsidDel="00C7067E">
          <w:rPr>
            <w:strike/>
            <w:lang w:val="en-US"/>
            <w:rPrChange w:id="196" w:author="Francisco Felix" w:date="2012-12-20T15:44:00Z">
              <w:rPr>
                <w:lang w:val="en-US"/>
              </w:rPr>
            </w:rPrChange>
          </w:rPr>
          <w:delText>of all ages</w:delText>
        </w:r>
      </w:del>
      <w:r w:rsidR="00DF4C99">
        <w:rPr>
          <w:lang w:val="en-US"/>
        </w:rPr>
        <w:t>, not only in the proliferative stage of the lesions (up to 1 year of age) with high response rate.</w:t>
      </w:r>
    </w:p>
    <w:p w:rsidR="00642844" w:rsidRPr="000539AA" w:rsidRDefault="00642844" w:rsidP="00642844">
      <w:pPr>
        <w:pStyle w:val="NormalWeb"/>
        <w:spacing w:before="0" w:beforeAutospacing="0" w:after="0" w:afterAutospacing="0" w:line="360" w:lineRule="auto"/>
        <w:jc w:val="both"/>
        <w:divId w:val="802191571"/>
        <w:rPr>
          <w:lang w:val="en-US"/>
        </w:rPr>
      </w:pPr>
    </w:p>
    <w:p w:rsidR="00642844" w:rsidRDefault="0050223F" w:rsidP="00642844">
      <w:pPr>
        <w:pStyle w:val="NormalWeb"/>
        <w:spacing w:before="0" w:beforeAutospacing="0" w:after="0" w:afterAutospacing="0" w:line="360" w:lineRule="auto"/>
        <w:jc w:val="both"/>
        <w:divId w:val="802191571"/>
      </w:pPr>
      <w:r>
        <w:rPr>
          <w:b/>
        </w:rPr>
        <w:br w:type="column"/>
      </w:r>
      <w:r w:rsidR="00642844" w:rsidRPr="00642844">
        <w:rPr>
          <w:b/>
        </w:rPr>
        <w:t>PALAVRAS-CHAVE:</w:t>
      </w:r>
      <w:r w:rsidR="00642844">
        <w:t xml:space="preserve"> </w:t>
      </w:r>
    </w:p>
    <w:p w:rsidR="00642844" w:rsidRDefault="00642844" w:rsidP="00642844">
      <w:pPr>
        <w:pStyle w:val="NormalWeb"/>
        <w:spacing w:before="0" w:beforeAutospacing="0" w:after="0" w:afterAutospacing="0" w:line="360" w:lineRule="auto"/>
        <w:jc w:val="both"/>
        <w:divId w:val="802191571"/>
      </w:pPr>
      <w:r>
        <w:t>H</w:t>
      </w:r>
      <w:r w:rsidR="00DF4C99">
        <w:t>emangioma capilar</w:t>
      </w:r>
      <w:r>
        <w:t>.</w:t>
      </w:r>
      <w:r w:rsidR="00DF4C99">
        <w:t xml:space="preserve"> </w:t>
      </w:r>
    </w:p>
    <w:p w:rsidR="00642844" w:rsidRDefault="00642844" w:rsidP="00642844">
      <w:pPr>
        <w:pStyle w:val="NormalWeb"/>
        <w:spacing w:before="0" w:beforeAutospacing="0" w:after="0" w:afterAutospacing="0" w:line="360" w:lineRule="auto"/>
        <w:jc w:val="both"/>
        <w:divId w:val="802191571"/>
      </w:pPr>
      <w:r>
        <w:t>Propranolol.</w:t>
      </w:r>
      <w:r w:rsidR="00DF4C99">
        <w:t xml:space="preserve"> </w:t>
      </w:r>
    </w:p>
    <w:p w:rsidR="00642844" w:rsidRDefault="00642844" w:rsidP="00642844">
      <w:pPr>
        <w:pStyle w:val="NormalWeb"/>
        <w:spacing w:before="0" w:beforeAutospacing="0" w:after="0" w:afterAutospacing="0" w:line="360" w:lineRule="auto"/>
        <w:jc w:val="both"/>
        <w:divId w:val="802191571"/>
      </w:pPr>
      <w:r>
        <w:t>E</w:t>
      </w:r>
      <w:r w:rsidR="00DF4C99">
        <w:t>studos retrospectivos</w:t>
      </w:r>
      <w:r>
        <w:t>.</w:t>
      </w:r>
      <w:r w:rsidR="00DF4C99">
        <w:t xml:space="preserve"> </w:t>
      </w:r>
    </w:p>
    <w:p w:rsidR="00642844" w:rsidRDefault="00642844" w:rsidP="00642844">
      <w:pPr>
        <w:pStyle w:val="NormalWeb"/>
        <w:spacing w:before="0" w:beforeAutospacing="0" w:after="0" w:afterAutospacing="0" w:line="360" w:lineRule="auto"/>
        <w:jc w:val="both"/>
        <w:divId w:val="802191571"/>
      </w:pPr>
      <w:r>
        <w:t>R</w:t>
      </w:r>
      <w:r w:rsidR="00DF4C99">
        <w:t>esultado de tratamento</w:t>
      </w:r>
      <w:r>
        <w:t>.</w:t>
      </w:r>
      <w:r w:rsidR="00DF4C99">
        <w:t xml:space="preserve"> </w:t>
      </w:r>
    </w:p>
    <w:p w:rsidR="00DF4C99" w:rsidRDefault="00642844" w:rsidP="00642844">
      <w:pPr>
        <w:pStyle w:val="NormalWeb"/>
        <w:spacing w:before="0" w:beforeAutospacing="0" w:after="0" w:afterAutospacing="0" w:line="360" w:lineRule="auto"/>
        <w:jc w:val="both"/>
        <w:divId w:val="802191571"/>
      </w:pPr>
      <w:r>
        <w:t>O</w:t>
      </w:r>
      <w:r w:rsidR="00DF4C99">
        <w:t>ncologia</w:t>
      </w:r>
      <w:r>
        <w:t>.</w:t>
      </w:r>
    </w:p>
    <w:p w:rsidR="00642844" w:rsidRDefault="00642844" w:rsidP="00642844">
      <w:pPr>
        <w:pStyle w:val="NormalWeb"/>
        <w:spacing w:before="0" w:beforeAutospacing="0" w:after="0" w:afterAutospacing="0" w:line="360" w:lineRule="auto"/>
        <w:jc w:val="both"/>
        <w:divId w:val="1919704595"/>
      </w:pPr>
    </w:p>
    <w:p w:rsidR="00642844" w:rsidRDefault="00642844" w:rsidP="00642844">
      <w:pPr>
        <w:pStyle w:val="NormalWeb"/>
        <w:spacing w:before="0" w:beforeAutospacing="0" w:after="0" w:afterAutospacing="0" w:line="360" w:lineRule="auto"/>
        <w:jc w:val="both"/>
        <w:divId w:val="1919704595"/>
      </w:pPr>
      <w:r w:rsidRPr="00642844">
        <w:rPr>
          <w:b/>
        </w:rPr>
        <w:t>RESUMO</w:t>
      </w:r>
    </w:p>
    <w:p w:rsidR="00DF4C99" w:rsidRDefault="00391EE0" w:rsidP="00642844">
      <w:pPr>
        <w:pStyle w:val="NormalWeb"/>
        <w:spacing w:before="0" w:beforeAutospacing="0" w:after="0" w:afterAutospacing="0" w:line="360" w:lineRule="auto"/>
        <w:jc w:val="both"/>
        <w:divId w:val="1919704595"/>
        <w:rPr>
          <w:vertAlign w:val="superscript"/>
        </w:rPr>
      </w:pPr>
      <w:r w:rsidRPr="00391EE0">
        <w:rPr>
          <w:b/>
        </w:rPr>
        <w:t>CONTEXTO</w:t>
      </w:r>
      <w:r>
        <w:rPr>
          <w:b/>
        </w:rPr>
        <w:t xml:space="preserve"> E OBJETIVO</w:t>
      </w:r>
      <w:r w:rsidRPr="00391EE0">
        <w:rPr>
          <w:b/>
        </w:rPr>
        <w:t>:</w:t>
      </w:r>
      <w:r w:rsidR="00DF4C99">
        <w:t xml:space="preserve"> </w:t>
      </w:r>
      <w:r>
        <w:t>H</w:t>
      </w:r>
      <w:r w:rsidR="00DF4C99">
        <w:t>emangiomas são os tumores vasculares mais comuns da infância. Em 2008, foi demonstrado o efeito do propranolol no tratamento de hemangiomas capilares. Outros relatos similares seguiram-se, demonstrando seu rápido efeito na redução do volume das lesões.</w:t>
      </w:r>
      <w:r>
        <w:t xml:space="preserve"> O objetivo foi avaliar crianças</w:t>
      </w:r>
      <w:ins w:id="197" w:author="Francisco Felix" w:date="2012-12-22T23:58:00Z">
        <w:r w:rsidR="00C7067E">
          <w:t xml:space="preserve"> </w:t>
        </w:r>
        <w:r w:rsidR="00C7067E" w:rsidRPr="00C7067E">
          <w:rPr>
            <w:highlight w:val="yellow"/>
            <w:rPrChange w:id="198" w:author="Francisco Felix" w:date="2012-12-22T23:58:00Z">
              <w:rPr/>
            </w:rPrChange>
          </w:rPr>
          <w:t>e adolescentes</w:t>
        </w:r>
      </w:ins>
      <w:r>
        <w:t xml:space="preserve"> com hemangioma tratadas com propranolol. </w:t>
      </w:r>
      <w:r w:rsidR="00DF4C99">
        <w:rPr>
          <w:vertAlign w:val="superscript"/>
        </w:rPr>
        <w:t xml:space="preserve"> </w:t>
      </w:r>
    </w:p>
    <w:p w:rsidR="00DF4C99" w:rsidRDefault="00391EE0" w:rsidP="00642844">
      <w:pPr>
        <w:pStyle w:val="NormalWeb"/>
        <w:spacing w:before="0" w:beforeAutospacing="0" w:after="0" w:afterAutospacing="0" w:line="360" w:lineRule="auto"/>
        <w:jc w:val="both"/>
        <w:divId w:val="1919704595"/>
      </w:pPr>
      <w:r w:rsidRPr="00391EE0">
        <w:rPr>
          <w:b/>
        </w:rPr>
        <w:t>TIPO DE ESTUDO E LOCAL:</w:t>
      </w:r>
      <w:r w:rsidR="00DF4C99">
        <w:t xml:space="preserve"> </w:t>
      </w:r>
      <w:r w:rsidR="00E22E1F">
        <w:t>Estudo r</w:t>
      </w:r>
      <w:r w:rsidR="00DF4C99">
        <w:t>etrospectiv</w:t>
      </w:r>
      <w:r>
        <w:t>o</w:t>
      </w:r>
      <w:r w:rsidR="00E22E1F">
        <w:t xml:space="preserve">, conduzido em hospital infantil. </w:t>
      </w:r>
      <w:r w:rsidR="00DF4C99">
        <w:t xml:space="preserve"> </w:t>
      </w:r>
    </w:p>
    <w:p w:rsidR="00DF4C99" w:rsidRDefault="00391EE0" w:rsidP="00642844">
      <w:pPr>
        <w:pStyle w:val="NormalWeb"/>
        <w:spacing w:before="0" w:beforeAutospacing="0" w:after="0" w:afterAutospacing="0" w:line="360" w:lineRule="auto"/>
        <w:jc w:val="both"/>
        <w:divId w:val="1919704595"/>
      </w:pPr>
      <w:r w:rsidRPr="00391EE0">
        <w:rPr>
          <w:b/>
        </w:rPr>
        <w:t>MÉTODOS:</w:t>
      </w:r>
      <w:r w:rsidR="00DF4C99">
        <w:t xml:space="preserve"> </w:t>
      </w:r>
      <w:r>
        <w:t>F</w:t>
      </w:r>
      <w:r w:rsidR="00DF4C99">
        <w:t xml:space="preserve">oram incluídos pacientes entre 0-19 anos, com ou sem tratamento prévio, tratados entre janeiro de 2009 e dezembro de 2010. A resposta foi avaliada comparando-se o aspecto da lesão entre o início do tratamento e a última consulta. Consideramos resposta parcial ou completa como resposta ao tratamento. </w:t>
      </w:r>
    </w:p>
    <w:p w:rsidR="00DF4C99" w:rsidRDefault="00391EE0" w:rsidP="00642844">
      <w:pPr>
        <w:pStyle w:val="NormalWeb"/>
        <w:spacing w:before="0" w:beforeAutospacing="0" w:after="0" w:afterAutospacing="0" w:line="360" w:lineRule="auto"/>
        <w:jc w:val="both"/>
        <w:divId w:val="1919704595"/>
      </w:pPr>
      <w:r w:rsidRPr="00391EE0">
        <w:rPr>
          <w:b/>
        </w:rPr>
        <w:t>RESULTADOS:</w:t>
      </w:r>
      <w:r w:rsidR="00DF4C99">
        <w:t xml:space="preserve"> </w:t>
      </w:r>
      <w:r w:rsidR="00A84FB9">
        <w:t xml:space="preserve">Sessenta e nove </w:t>
      </w:r>
      <w:r w:rsidR="00DF4C99">
        <w:t>pacientes foram incluídos, com uma mediana de seguimento de 11 meses (idade média: 31 meses). Destes, 58 pacientes eram recém-diagnosticados e 11 tinham tratamento prévio. Resposta (parcial ou completa) foi verificada em 60 pacientes (87%). Entre os hemangiomas capilares, a resposta foi de 50 em 53 (94%) enquanto, em outros tipos de lesões, a resposta foi de 10 em 16 (63%) (</w:t>
      </w:r>
      <w:r w:rsidR="002A09A6">
        <w:t>P</w:t>
      </w:r>
      <w:r w:rsidR="00DF4C99">
        <w:t xml:space="preserve"> = 0,3 qui-quadrado). A resposta em pacientes com até 1 ano foi de 37 em 38 (97%), e naqueles com mais de 1 ano foi de 23 em 31 (74%) (</w:t>
      </w:r>
      <w:r w:rsidR="00BA3BEC">
        <w:t>P</w:t>
      </w:r>
      <w:r w:rsidR="00DF4C99">
        <w:t xml:space="preserve"> = 0,4 qui-quadrado). Efeitos colaterais foram incomuns e leves. </w:t>
      </w:r>
    </w:p>
    <w:p w:rsidR="00DF4C99" w:rsidRDefault="00391EE0" w:rsidP="00642844">
      <w:pPr>
        <w:pStyle w:val="NormalWeb"/>
        <w:spacing w:before="0" w:beforeAutospacing="0" w:after="0" w:afterAutospacing="0" w:line="360" w:lineRule="auto"/>
        <w:jc w:val="both"/>
        <w:divId w:val="1919704595"/>
      </w:pPr>
      <w:r w:rsidRPr="00391EE0">
        <w:rPr>
          <w:b/>
        </w:rPr>
        <w:t>CONCLUSÕES:</w:t>
      </w:r>
      <w:r w:rsidR="00DF4C99">
        <w:t xml:space="preserve"> </w:t>
      </w:r>
      <w:r>
        <w:t>P</w:t>
      </w:r>
      <w:r w:rsidR="00DF4C99">
        <w:t>roprano</w:t>
      </w:r>
      <w:ins w:id="199" w:author="Francisco Felix" w:date="2012-12-19T21:54:00Z">
        <w:r w:rsidR="00295720" w:rsidRPr="00295720">
          <w:rPr>
            <w:highlight w:val="yellow"/>
            <w:rPrChange w:id="200" w:author="Francisco Felix" w:date="2012-12-19T21:54:00Z">
              <w:rPr/>
            </w:rPrChange>
          </w:rPr>
          <w:t>l</w:t>
        </w:r>
      </w:ins>
      <w:r w:rsidR="00DF4C99">
        <w:t xml:space="preserve">ol foi eficaz no tratamento de hemangiomas em crianças </w:t>
      </w:r>
      <w:ins w:id="201" w:author="Francisco Felix" w:date="2012-12-20T15:43:00Z">
        <w:r w:rsidR="004B4BE4" w:rsidRPr="004B4BE4">
          <w:rPr>
            <w:highlight w:val="yellow"/>
            <w:rPrChange w:id="202" w:author="Francisco Felix" w:date="2012-12-20T15:43:00Z">
              <w:rPr/>
            </w:rPrChange>
          </w:rPr>
          <w:t>e adolescentes</w:t>
        </w:r>
        <w:r w:rsidR="004B4BE4">
          <w:t xml:space="preserve"> </w:t>
        </w:r>
      </w:ins>
      <w:r w:rsidR="00DF4C99">
        <w:t xml:space="preserve">de todas as idades, não apenas na fase proliferativa, com resposta em quase todos os pacientes. </w:t>
      </w:r>
    </w:p>
    <w:p w:rsidR="005F0D2E" w:rsidRPr="000539AA" w:rsidRDefault="005F0D2E" w:rsidP="005F0D2E">
      <w:pPr>
        <w:pStyle w:val="NormalWeb"/>
        <w:spacing w:before="0" w:beforeAutospacing="0" w:after="0" w:afterAutospacing="0" w:line="360" w:lineRule="auto"/>
        <w:jc w:val="both"/>
        <w:divId w:val="1655529484"/>
        <w:rPr>
          <w:b/>
        </w:rPr>
      </w:pPr>
    </w:p>
    <w:p w:rsidR="00DF4C99" w:rsidRPr="005F0D2E" w:rsidRDefault="0050223F" w:rsidP="005F0D2E">
      <w:pPr>
        <w:pStyle w:val="NormalWeb"/>
        <w:spacing w:before="0" w:beforeAutospacing="0" w:after="0" w:afterAutospacing="0" w:line="360" w:lineRule="auto"/>
        <w:jc w:val="both"/>
        <w:divId w:val="1655529484"/>
        <w:rPr>
          <w:lang w:val="en-US"/>
        </w:rPr>
      </w:pPr>
      <w:r>
        <w:rPr>
          <w:b/>
          <w:lang w:val="en-US"/>
        </w:rPr>
        <w:br w:type="column"/>
      </w:r>
      <w:r w:rsidR="002A09A6" w:rsidRPr="005F0D2E">
        <w:rPr>
          <w:b/>
          <w:lang w:val="en-US"/>
        </w:rPr>
        <w:t>INTRODUCTION</w:t>
      </w:r>
    </w:p>
    <w:p w:rsidR="005F0D2E" w:rsidRDefault="005F0D2E" w:rsidP="005F0D2E">
      <w:pPr>
        <w:pStyle w:val="NormalWeb"/>
        <w:spacing w:before="0" w:beforeAutospacing="0" w:after="0" w:afterAutospacing="0" w:line="360" w:lineRule="auto"/>
        <w:ind w:firstLine="708"/>
        <w:jc w:val="both"/>
        <w:divId w:val="1655529484"/>
        <w:rPr>
          <w:lang w:val="en-US"/>
        </w:rPr>
      </w:pPr>
    </w:p>
    <w:p w:rsidR="0080153A" w:rsidRDefault="00DF4C99" w:rsidP="005F0D2E">
      <w:pPr>
        <w:pStyle w:val="NormalWeb"/>
        <w:spacing w:before="0" w:beforeAutospacing="0" w:after="0" w:afterAutospacing="0" w:line="360" w:lineRule="auto"/>
        <w:ind w:firstLine="708"/>
        <w:jc w:val="both"/>
        <w:divId w:val="1655529484"/>
        <w:rPr>
          <w:ins w:id="203" w:author="Francisco Felix" w:date="2012-12-22T23:59:00Z"/>
          <w:lang w:val="en-US"/>
        </w:rPr>
      </w:pPr>
      <w:r w:rsidRPr="005F0D2E">
        <w:rPr>
          <w:lang w:val="en-US"/>
        </w:rPr>
        <w:t>Hemangiomas are formed by the proliferation of blood vessels and are the most common vascular tumors of childhood, affecting approximately 3-10% of Caucasian children.</w:t>
      </w:r>
      <w:r w:rsidRPr="005F0D2E">
        <w:rPr>
          <w:vertAlign w:val="superscript"/>
          <w:lang w:val="en-US"/>
        </w:rPr>
        <w:t>1</w:t>
      </w:r>
      <w:r w:rsidRPr="005F0D2E">
        <w:rPr>
          <w:lang w:val="en-US"/>
        </w:rPr>
        <w:t xml:space="preserve"> They are more frequent in females (1:1.4-3.0), and in white  non-Hispanic children. Its causes are not known, with the exception of rare genetic syndromes in which hemangioma is frequent.</w:t>
      </w:r>
      <w:r w:rsidRPr="005F0D2E">
        <w:rPr>
          <w:vertAlign w:val="superscript"/>
          <w:lang w:val="en-US"/>
        </w:rPr>
        <w:t>2</w:t>
      </w:r>
      <w:r w:rsidRPr="005F0D2E">
        <w:rPr>
          <w:lang w:val="en-US"/>
        </w:rPr>
        <w:t xml:space="preserve"> Histologically, hemangiomas are a heterogeneous group,</w:t>
      </w:r>
      <w:r w:rsidRPr="005F0D2E">
        <w:rPr>
          <w:vertAlign w:val="superscript"/>
          <w:lang w:val="en-US"/>
        </w:rPr>
        <w:t xml:space="preserve">3 </w:t>
      </w:r>
      <w:r w:rsidRPr="005F0D2E">
        <w:rPr>
          <w:lang w:val="en-US"/>
        </w:rPr>
        <w:t xml:space="preserve">although the most common type is known simply as infantile or capillary hemangioma. </w:t>
      </w:r>
    </w:p>
    <w:p w:rsidR="00C7067E" w:rsidRDefault="00C7067E" w:rsidP="005F0D2E">
      <w:pPr>
        <w:pStyle w:val="NormalWeb"/>
        <w:spacing w:before="0" w:beforeAutospacing="0" w:after="0" w:afterAutospacing="0" w:line="360" w:lineRule="auto"/>
        <w:ind w:firstLine="708"/>
        <w:jc w:val="both"/>
        <w:divId w:val="1655529484"/>
        <w:rPr>
          <w:ins w:id="204" w:author="Francisco Felix" w:date="2012-12-20T15:54:00Z"/>
          <w:lang w:val="en-US"/>
        </w:rPr>
      </w:pPr>
    </w:p>
    <w:p w:rsidR="00DF4C99" w:rsidRDefault="00DF4C99" w:rsidP="005F0D2E">
      <w:pPr>
        <w:pStyle w:val="NormalWeb"/>
        <w:spacing w:before="0" w:beforeAutospacing="0" w:after="0" w:afterAutospacing="0" w:line="360" w:lineRule="auto"/>
        <w:ind w:firstLine="708"/>
        <w:jc w:val="both"/>
        <w:divId w:val="1655529484"/>
        <w:rPr>
          <w:ins w:id="205" w:author="mbritto" w:date="2012-12-19T10:34:00Z"/>
          <w:lang w:val="en-US"/>
        </w:rPr>
      </w:pPr>
      <w:r w:rsidRPr="005F0D2E">
        <w:rPr>
          <w:lang w:val="en-US"/>
        </w:rPr>
        <w:t>In 2008, a letter published in the New England Journal of Medicine first reported the use of propranolol to treat hemangiomas of infancy.</w:t>
      </w:r>
      <w:r w:rsidRPr="005F0D2E">
        <w:rPr>
          <w:vertAlign w:val="superscript"/>
          <w:lang w:val="en-US"/>
        </w:rPr>
        <w:t>4</w:t>
      </w:r>
      <w:r w:rsidRPr="005F0D2E">
        <w:rPr>
          <w:lang w:val="en-US"/>
        </w:rPr>
        <w:t xml:space="preserve"> After this first publication, other reports of cases successfully treated with propranolol were published, and the initial article has been cited about 140 times (Google Scholar survey in January 2011). Since January 2009, we have been treating pediatric patients with hemangiomas with off-label oral propranolol in our institution.</w:t>
      </w:r>
    </w:p>
    <w:p w:rsidR="00926663" w:rsidRDefault="00926663" w:rsidP="00926663">
      <w:pPr>
        <w:pStyle w:val="NormalWeb"/>
        <w:spacing w:before="0" w:beforeAutospacing="0" w:after="0" w:afterAutospacing="0" w:line="360" w:lineRule="auto"/>
        <w:jc w:val="both"/>
        <w:divId w:val="1655529484"/>
        <w:rPr>
          <w:ins w:id="206" w:author="mbritto" w:date="2012-12-19T10:34:00Z"/>
          <w:lang w:val="en-US"/>
        </w:rPr>
        <w:pPrChange w:id="207" w:author="mbritto" w:date="2012-12-19T10:34:00Z">
          <w:pPr>
            <w:pStyle w:val="NormalWeb"/>
            <w:spacing w:before="0" w:beforeAutospacing="0" w:after="0" w:afterAutospacing="0" w:line="360" w:lineRule="auto"/>
            <w:ind w:firstLine="708"/>
            <w:jc w:val="both"/>
            <w:divId w:val="1655529484"/>
          </w:pPr>
        </w:pPrChange>
      </w:pPr>
    </w:p>
    <w:p w:rsidR="00926663" w:rsidRPr="00926663" w:rsidRDefault="00926663" w:rsidP="00926663">
      <w:pPr>
        <w:pStyle w:val="NormalWeb"/>
        <w:spacing w:before="0" w:beforeAutospacing="0" w:after="0" w:afterAutospacing="0" w:line="360" w:lineRule="auto"/>
        <w:jc w:val="both"/>
        <w:divId w:val="1655529484"/>
        <w:rPr>
          <w:b/>
          <w:lang w:val="en-US"/>
        </w:rPr>
        <w:pPrChange w:id="208" w:author="mbritto" w:date="2012-12-19T10:34:00Z">
          <w:pPr>
            <w:pStyle w:val="NormalWeb"/>
            <w:spacing w:before="0" w:beforeAutospacing="0" w:after="0" w:afterAutospacing="0" w:line="360" w:lineRule="auto"/>
            <w:ind w:firstLine="708"/>
            <w:jc w:val="both"/>
            <w:divId w:val="1655529484"/>
          </w:pPr>
        </w:pPrChange>
      </w:pPr>
      <w:commentRangeStart w:id="209"/>
      <w:ins w:id="210" w:author="mbritto" w:date="2012-12-19T10:34:00Z">
        <w:r w:rsidRPr="00926663">
          <w:rPr>
            <w:b/>
            <w:lang w:val="en-US"/>
          </w:rPr>
          <w:t>OBJECTIVE</w:t>
        </w:r>
      </w:ins>
      <w:ins w:id="211" w:author="Francisco Felix" w:date="2012-12-20T15:49:00Z">
        <w:r w:rsidR="004B4BE4">
          <w:rPr>
            <w:b/>
            <w:lang w:val="en-US"/>
          </w:rPr>
          <w:t>S</w:t>
        </w:r>
      </w:ins>
      <w:ins w:id="212" w:author="mbritto" w:date="2012-12-19T10:35:00Z">
        <w:del w:id="213" w:author="Francisco Felix" w:date="2012-12-20T15:49:00Z">
          <w:r w:rsidDel="004B4BE4">
            <w:rPr>
              <w:b/>
              <w:lang w:val="en-US"/>
            </w:rPr>
            <w:delText>?</w:delText>
          </w:r>
          <w:commentRangeEnd w:id="209"/>
          <w:r w:rsidDel="004B4BE4">
            <w:rPr>
              <w:rStyle w:val="CommentReference"/>
              <w:color w:val="auto"/>
            </w:rPr>
            <w:commentReference w:id="209"/>
          </w:r>
        </w:del>
      </w:ins>
      <w:ins w:id="214" w:author="Francisco Felix" w:date="2012-12-20T15:49:00Z">
        <w:r w:rsidR="004B4BE4">
          <w:rPr>
            <w:b/>
            <w:lang w:val="en-US"/>
          </w:rPr>
          <w:t>:</w:t>
        </w:r>
      </w:ins>
    </w:p>
    <w:p w:rsidR="00DF4C99" w:rsidRPr="005F0D2E" w:rsidRDefault="004B4BE4" w:rsidP="005F0D2E">
      <w:pPr>
        <w:pStyle w:val="NormalWeb"/>
        <w:spacing w:before="0" w:beforeAutospacing="0" w:after="0" w:afterAutospacing="0" w:line="360" w:lineRule="auto"/>
        <w:ind w:firstLine="708"/>
        <w:jc w:val="both"/>
        <w:divId w:val="1655529484"/>
        <w:rPr>
          <w:lang w:val="en-US"/>
        </w:rPr>
      </w:pPr>
      <w:ins w:id="215" w:author="Francisco Felix" w:date="2012-12-20T15:49:00Z">
        <w:r w:rsidRPr="004B4BE4">
          <w:rPr>
            <w:highlight w:val="yellow"/>
            <w:lang w:val="en-US"/>
          </w:rPr>
          <w:t xml:space="preserve">To describe the </w:t>
        </w:r>
      </w:ins>
      <w:ins w:id="216" w:author="Francisco Felix" w:date="2012-12-20T15:50:00Z">
        <w:r>
          <w:rPr>
            <w:highlight w:val="yellow"/>
            <w:lang w:val="en-US"/>
          </w:rPr>
          <w:t xml:space="preserve">therapeutic </w:t>
        </w:r>
      </w:ins>
      <w:ins w:id="217" w:author="Francisco Felix" w:date="2012-12-20T15:49:00Z">
        <w:r w:rsidRPr="004B4BE4">
          <w:rPr>
            <w:highlight w:val="yellow"/>
            <w:lang w:val="en-US"/>
          </w:rPr>
          <w:t>effects of prop</w:t>
        </w:r>
        <w:r w:rsidRPr="004B4BE4">
          <w:rPr>
            <w:highlight w:val="yellow"/>
            <w:lang w:val="en-US"/>
            <w:rPrChange w:id="218" w:author="Francisco Felix" w:date="2012-12-20T15:49:00Z">
              <w:rPr>
                <w:lang w:val="en-US"/>
              </w:rPr>
            </w:rPrChange>
          </w:rPr>
          <w:t>ranolol in a cohort of children and adole</w:t>
        </w:r>
        <w:r>
          <w:rPr>
            <w:highlight w:val="yellow"/>
            <w:lang w:val="en-US"/>
          </w:rPr>
          <w:t>s</w:t>
        </w:r>
        <w:r w:rsidRPr="004B4BE4">
          <w:rPr>
            <w:highlight w:val="yellow"/>
            <w:lang w:val="en-US"/>
            <w:rPrChange w:id="219" w:author="Francisco Felix" w:date="2012-12-20T15:49:00Z">
              <w:rPr>
                <w:lang w:val="en-US"/>
              </w:rPr>
            </w:rPrChange>
          </w:rPr>
          <w:t>cents with hema</w:t>
        </w:r>
      </w:ins>
      <w:ins w:id="220" w:author="Francisco Felix" w:date="2012-12-20T15:50:00Z">
        <w:r>
          <w:rPr>
            <w:highlight w:val="yellow"/>
            <w:lang w:val="en-US"/>
          </w:rPr>
          <w:t>n</w:t>
        </w:r>
      </w:ins>
      <w:ins w:id="221" w:author="Francisco Felix" w:date="2012-12-20T15:49:00Z">
        <w:r w:rsidRPr="004B4BE4">
          <w:rPr>
            <w:highlight w:val="yellow"/>
            <w:lang w:val="en-US"/>
            <w:rPrChange w:id="222" w:author="Francisco Felix" w:date="2012-12-20T15:49:00Z">
              <w:rPr>
                <w:lang w:val="en-US"/>
              </w:rPr>
            </w:rPrChange>
          </w:rPr>
          <w:t>gioma</w:t>
        </w:r>
      </w:ins>
      <w:ins w:id="223" w:author="Francisco Felix" w:date="2012-12-20T15:50:00Z">
        <w:r>
          <w:rPr>
            <w:highlight w:val="yellow"/>
            <w:lang w:val="en-US"/>
          </w:rPr>
          <w:t xml:space="preserve"> from a single institution</w:t>
        </w:r>
      </w:ins>
      <w:ins w:id="224" w:author="Francisco Felix" w:date="2012-12-20T15:49:00Z">
        <w:r w:rsidRPr="004B4BE4">
          <w:rPr>
            <w:highlight w:val="yellow"/>
            <w:lang w:val="en-US"/>
            <w:rPrChange w:id="225" w:author="Francisco Felix" w:date="2012-12-20T15:49:00Z">
              <w:rPr>
                <w:lang w:val="en-US"/>
              </w:rPr>
            </w:rPrChange>
          </w:rPr>
          <w:t>.</w:t>
        </w:r>
        <w:r>
          <w:rPr>
            <w:lang w:val="en-US"/>
          </w:rPr>
          <w:t xml:space="preserve"> </w:t>
        </w:r>
      </w:ins>
      <w:r w:rsidR="00DF4C99" w:rsidRPr="005F0D2E">
        <w:rPr>
          <w:lang w:val="en-US"/>
        </w:rPr>
        <w:t xml:space="preserve">We planned to evaluate the response of children with hemangiomas to the treatment with propranolol. </w:t>
      </w:r>
      <w:ins w:id="226" w:author="Francisco Felix" w:date="2012-12-20T15:51:00Z">
        <w:r w:rsidRPr="004B4BE4">
          <w:rPr>
            <w:highlight w:val="yellow"/>
            <w:lang w:val="en-US"/>
            <w:rPrChange w:id="227" w:author="Francisco Felix" w:date="2012-12-20T15:52:00Z">
              <w:rPr>
                <w:lang w:val="en-US"/>
              </w:rPr>
            </w:rPrChange>
          </w:rPr>
          <w:t xml:space="preserve">Side effects were not included as the main goal, once propranolol is approved </w:t>
        </w:r>
      </w:ins>
      <w:ins w:id="228" w:author="Francisco Felix" w:date="2012-12-20T15:52:00Z">
        <w:r w:rsidRPr="004B4BE4">
          <w:rPr>
            <w:highlight w:val="yellow"/>
            <w:lang w:val="en-US"/>
            <w:rPrChange w:id="229" w:author="Francisco Felix" w:date="2012-12-20T15:52:00Z">
              <w:rPr>
                <w:lang w:val="en-US"/>
              </w:rPr>
            </w:rPrChange>
          </w:rPr>
          <w:t xml:space="preserve">by the brazillian regulatory agency </w:t>
        </w:r>
      </w:ins>
      <w:ins w:id="230" w:author="Francisco Felix" w:date="2012-12-20T15:51:00Z">
        <w:r w:rsidRPr="004B4BE4">
          <w:rPr>
            <w:highlight w:val="yellow"/>
            <w:lang w:val="en-US"/>
            <w:rPrChange w:id="231" w:author="Francisco Felix" w:date="2012-12-20T15:52:00Z">
              <w:rPr>
                <w:lang w:val="en-US"/>
              </w:rPr>
            </w:rPrChange>
          </w:rPr>
          <w:t xml:space="preserve">for </w:t>
        </w:r>
      </w:ins>
      <w:ins w:id="232" w:author="Francisco Felix" w:date="2012-12-20T15:52:00Z">
        <w:r w:rsidRPr="004B4BE4">
          <w:rPr>
            <w:highlight w:val="yellow"/>
            <w:lang w:val="en-US"/>
            <w:rPrChange w:id="233" w:author="Francisco Felix" w:date="2012-12-20T15:52:00Z">
              <w:rPr>
                <w:lang w:val="en-US"/>
              </w:rPr>
            </w:rPrChange>
          </w:rPr>
          <w:t xml:space="preserve">use in </w:t>
        </w:r>
      </w:ins>
      <w:ins w:id="234" w:author="Francisco Felix" w:date="2012-12-20T15:51:00Z">
        <w:r w:rsidRPr="004B4BE4">
          <w:rPr>
            <w:highlight w:val="yellow"/>
            <w:lang w:val="en-US"/>
            <w:rPrChange w:id="235" w:author="Francisco Felix" w:date="2012-12-20T15:52:00Z">
              <w:rPr>
                <w:lang w:val="en-US"/>
              </w:rPr>
            </w:rPrChange>
          </w:rPr>
          <w:t>children</w:t>
        </w:r>
      </w:ins>
      <w:ins w:id="236" w:author="Francisco Felix" w:date="2012-12-20T15:52:00Z">
        <w:r w:rsidRPr="004B4BE4">
          <w:rPr>
            <w:highlight w:val="yellow"/>
            <w:lang w:val="en-US"/>
            <w:rPrChange w:id="237" w:author="Francisco Felix" w:date="2012-12-20T15:52:00Z">
              <w:rPr>
                <w:lang w:val="en-US"/>
              </w:rPr>
            </w:rPrChange>
          </w:rPr>
          <w:t>.</w:t>
        </w:r>
        <w:r>
          <w:rPr>
            <w:lang w:val="en-US"/>
          </w:rPr>
          <w:t xml:space="preserve"> </w:t>
        </w:r>
        <w:r w:rsidRPr="004B4BE4">
          <w:rPr>
            <w:highlight w:val="yellow"/>
            <w:lang w:val="en-US"/>
            <w:rPrChange w:id="238" w:author="Francisco Felix" w:date="2012-12-20T15:53:00Z">
              <w:rPr>
                <w:lang w:val="en-US"/>
              </w:rPr>
            </w:rPrChange>
          </w:rPr>
          <w:t xml:space="preserve">However, the adverse events </w:t>
        </w:r>
      </w:ins>
      <w:ins w:id="239" w:author="Francisco Felix" w:date="2012-12-20T15:53:00Z">
        <w:r w:rsidRPr="004B4BE4">
          <w:rPr>
            <w:highlight w:val="yellow"/>
            <w:lang w:val="en-US"/>
            <w:rPrChange w:id="240" w:author="Francisco Felix" w:date="2012-12-20T15:53:00Z">
              <w:rPr>
                <w:lang w:val="en-US"/>
              </w:rPr>
            </w:rPrChange>
          </w:rPr>
          <w:t>reported during the treatment were recorded.</w:t>
        </w:r>
      </w:ins>
      <w:ins w:id="241" w:author="Francisco Felix" w:date="2012-12-20T15:51:00Z">
        <w:r>
          <w:rPr>
            <w:lang w:val="en-US"/>
          </w:rPr>
          <w:t xml:space="preserve"> </w:t>
        </w:r>
      </w:ins>
      <w:r w:rsidR="00DF4C99" w:rsidRPr="005F0D2E">
        <w:rPr>
          <w:lang w:val="en-US"/>
        </w:rPr>
        <w:t>A research project was approved by the Ethics Review Board of our institution in 2009. The project is still in data collection phase. This report shows partial preliminary data according to our database in June 2011.</w:t>
      </w:r>
    </w:p>
    <w:p w:rsidR="005F0D2E" w:rsidRDefault="005F0D2E" w:rsidP="005F0D2E">
      <w:pPr>
        <w:pStyle w:val="NormalWeb"/>
        <w:spacing w:before="0" w:beforeAutospacing="0" w:after="0" w:afterAutospacing="0" w:line="360" w:lineRule="auto"/>
        <w:jc w:val="both"/>
        <w:divId w:val="1655529484"/>
        <w:rPr>
          <w:b/>
          <w:lang w:val="en-US"/>
        </w:rPr>
      </w:pPr>
    </w:p>
    <w:p w:rsidR="00DF4C99" w:rsidRPr="005F0D2E" w:rsidRDefault="005F0D2E" w:rsidP="005F0D2E">
      <w:pPr>
        <w:pStyle w:val="NormalWeb"/>
        <w:spacing w:before="0" w:beforeAutospacing="0" w:after="0" w:afterAutospacing="0" w:line="360" w:lineRule="auto"/>
        <w:jc w:val="both"/>
        <w:divId w:val="1655529484"/>
        <w:rPr>
          <w:b/>
          <w:lang w:val="en-US"/>
        </w:rPr>
      </w:pPr>
      <w:r w:rsidRPr="005F0D2E">
        <w:rPr>
          <w:b/>
          <w:lang w:val="en-US"/>
        </w:rPr>
        <w:t>METHOD</w:t>
      </w:r>
      <w:r w:rsidR="0050223F">
        <w:rPr>
          <w:b/>
          <w:lang w:val="en-US"/>
        </w:rPr>
        <w:t>S</w:t>
      </w:r>
    </w:p>
    <w:p w:rsidR="005F0D2E" w:rsidRDefault="005F0D2E" w:rsidP="005F0D2E">
      <w:pPr>
        <w:pStyle w:val="NormalWeb"/>
        <w:spacing w:before="0" w:beforeAutospacing="0" w:after="0" w:afterAutospacing="0" w:line="360" w:lineRule="auto"/>
        <w:jc w:val="both"/>
        <w:divId w:val="1655529484"/>
        <w:rPr>
          <w:lang w:val="en-US"/>
        </w:rPr>
      </w:pP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Parents or guardians received detailed explanation about the treatment and the latter was initiated after informed consent. A retrospective analysis of medical records was undertaken, using a semi-structured questionnaire. We included patients ranging from 0-19 years with a diagnosis of hemangioma with or without prior treatment, initiating treatment with propranolol between January 2009 and December 2010. Response was assessed by comparing the status at start of treatment and at last appointment, measuring the two largest diameters of the lesions. Patients with no objective measurement of response were evaluated by a qualitative asses</w:t>
      </w:r>
      <w:r w:rsidR="005F0D2E">
        <w:rPr>
          <w:lang w:val="en-US"/>
        </w:rPr>
        <w:t>s</w:t>
      </w:r>
      <w:r w:rsidRPr="005F0D2E">
        <w:rPr>
          <w:lang w:val="en-US"/>
        </w:rPr>
        <w:t>ment made by one of the attending physicians (one of the authors). The response was classified as stable disease (&lt;</w:t>
      </w:r>
      <w:r w:rsidR="005F0D2E">
        <w:rPr>
          <w:lang w:val="en-US"/>
        </w:rPr>
        <w:t xml:space="preserve"> </w:t>
      </w:r>
      <w:r w:rsidRPr="005F0D2E">
        <w:rPr>
          <w:lang w:val="en-US"/>
        </w:rPr>
        <w:t>25% variation), partial response (25-95% reduction) and complete response (&gt; 95% reduction). We considered a partial or complete response as response to treatment. Objective measurements were made by direct measure, ultrasound imaging or computed tomography, depending on the ac</w:t>
      </w:r>
      <w:r w:rsidR="005F0D2E">
        <w:rPr>
          <w:lang w:val="en-US"/>
        </w:rPr>
        <w:t>c</w:t>
      </w:r>
      <w:r w:rsidRPr="005F0D2E">
        <w:rPr>
          <w:lang w:val="en-US"/>
        </w:rPr>
        <w:t>essibility of the lesion. Deep lesions not measurable by ultrasound imaging were followed by serial computed tomography (the number of computed tomography scans was ma</w:t>
      </w:r>
      <w:r w:rsidR="005F0D2E">
        <w:rPr>
          <w:lang w:val="en-US"/>
        </w:rPr>
        <w:t>i</w:t>
      </w:r>
      <w:r w:rsidRPr="005F0D2E">
        <w:rPr>
          <w:lang w:val="en-US"/>
        </w:rPr>
        <w:t>ntained at the minimum necessary for response asses</w:t>
      </w:r>
      <w:r w:rsidR="005F0D2E">
        <w:rPr>
          <w:lang w:val="en-US"/>
        </w:rPr>
        <w:t>s</w:t>
      </w:r>
      <w:r w:rsidRPr="005F0D2E">
        <w:rPr>
          <w:lang w:val="en-US"/>
        </w:rPr>
        <w:t>ment, tipically 2-3). Chi-square test was used to compare responses between different groups of patients (infantile hemangiomas v</w:t>
      </w:r>
      <w:r w:rsidR="005F0D2E">
        <w:rPr>
          <w:lang w:val="en-US"/>
        </w:rPr>
        <w:t>er</w:t>
      </w:r>
      <w:r w:rsidRPr="005F0D2E">
        <w:rPr>
          <w:lang w:val="en-US"/>
        </w:rPr>
        <w:t>s</w:t>
      </w:r>
      <w:r w:rsidR="005F0D2E">
        <w:rPr>
          <w:lang w:val="en-US"/>
        </w:rPr>
        <w:t>us</w:t>
      </w:r>
      <w:r w:rsidRPr="005F0D2E">
        <w:rPr>
          <w:lang w:val="en-US"/>
        </w:rPr>
        <w:t xml:space="preserve"> other types and less than 1 year v</w:t>
      </w:r>
      <w:r w:rsidR="005F0D2E">
        <w:rPr>
          <w:lang w:val="en-US"/>
        </w:rPr>
        <w:t>er</w:t>
      </w:r>
      <w:r w:rsidRPr="005F0D2E">
        <w:rPr>
          <w:lang w:val="en-US"/>
        </w:rPr>
        <w:t>s</w:t>
      </w:r>
      <w:r w:rsidR="005F0D2E">
        <w:rPr>
          <w:lang w:val="en-US"/>
        </w:rPr>
        <w:t>us</w:t>
      </w:r>
      <w:r w:rsidRPr="005F0D2E">
        <w:rPr>
          <w:lang w:val="en-US"/>
        </w:rPr>
        <w:t xml:space="preserve"> older than 1 year children).</w:t>
      </w:r>
    </w:p>
    <w:p w:rsidR="005F0D2E" w:rsidRDefault="005F0D2E" w:rsidP="005F0D2E">
      <w:pPr>
        <w:pStyle w:val="NormalWeb"/>
        <w:spacing w:before="0" w:beforeAutospacing="0" w:after="0" w:afterAutospacing="0" w:line="360" w:lineRule="auto"/>
        <w:jc w:val="both"/>
        <w:divId w:val="1655529484"/>
        <w:rPr>
          <w:lang w:val="en-US"/>
        </w:rPr>
      </w:pPr>
    </w:p>
    <w:p w:rsidR="00DF4C99" w:rsidRPr="005F0D2E" w:rsidRDefault="005F0D2E" w:rsidP="005F0D2E">
      <w:pPr>
        <w:pStyle w:val="NormalWeb"/>
        <w:spacing w:before="0" w:beforeAutospacing="0" w:after="0" w:afterAutospacing="0" w:line="360" w:lineRule="auto"/>
        <w:jc w:val="both"/>
        <w:divId w:val="1655529484"/>
        <w:rPr>
          <w:lang w:val="en-US"/>
        </w:rPr>
      </w:pPr>
      <w:r w:rsidRPr="005F0D2E">
        <w:rPr>
          <w:b/>
          <w:lang w:val="en-US"/>
        </w:rPr>
        <w:t>RESULTS</w:t>
      </w:r>
    </w:p>
    <w:p w:rsidR="005F0D2E" w:rsidRDefault="005F0D2E" w:rsidP="005F0D2E">
      <w:pPr>
        <w:pStyle w:val="NormalWeb"/>
        <w:spacing w:before="0" w:beforeAutospacing="0" w:after="0" w:afterAutospacing="0" w:line="360" w:lineRule="auto"/>
        <w:ind w:firstLine="708"/>
        <w:jc w:val="both"/>
        <w:divId w:val="1655529484"/>
        <w:rPr>
          <w:lang w:val="en-US"/>
        </w:rPr>
      </w:pP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We included 69 patients with a mean follow-up of 11 months. The average age at initiation of treatment for patients in the first treatment was 31 months, ranging from 1 month to 19 years. The median was 8 months. The average age at initiation of treatment for patients with residual lesions or those refractory to prior therapy was 3 years, ranging from 2 months to 16 years. A total of 38 patients started treatment with less than one year, while 31 commenced after completing one year. The dose used was 0.5 to 4.0 mg kg</w:t>
      </w:r>
      <w:r w:rsidRPr="005F0D2E">
        <w:rPr>
          <w:vertAlign w:val="superscript"/>
          <w:lang w:val="en-US"/>
        </w:rPr>
        <w:t>-1</w:t>
      </w:r>
      <w:r w:rsidRPr="005F0D2E">
        <w:rPr>
          <w:lang w:val="en-US"/>
        </w:rPr>
        <w:t>per day - starting with 0.5 mg kg</w:t>
      </w:r>
      <w:r w:rsidRPr="005F0D2E">
        <w:rPr>
          <w:vertAlign w:val="superscript"/>
          <w:lang w:val="en-US"/>
        </w:rPr>
        <w:t>-1</w:t>
      </w:r>
      <w:r w:rsidR="005F0D2E">
        <w:rPr>
          <w:vertAlign w:val="superscript"/>
          <w:lang w:val="en-US"/>
        </w:rPr>
        <w:t xml:space="preserve"> </w:t>
      </w:r>
      <w:r w:rsidRPr="005F0D2E">
        <w:rPr>
          <w:lang w:val="en-US"/>
        </w:rPr>
        <w:t>for all patients in the first week, with weekly increases up to 2.0 mg kg</w:t>
      </w:r>
      <w:r w:rsidRPr="005F0D2E">
        <w:rPr>
          <w:vertAlign w:val="superscript"/>
          <w:lang w:val="en-US"/>
        </w:rPr>
        <w:t xml:space="preserve">-1 </w:t>
      </w:r>
      <w:r w:rsidRPr="005F0D2E">
        <w:rPr>
          <w:lang w:val="en-US"/>
        </w:rPr>
        <w:t>per day. For patients with no initial response in the first 2-3 months the dose was increased to 4.0 mg kg</w:t>
      </w:r>
      <w:r w:rsidRPr="005F0D2E">
        <w:rPr>
          <w:vertAlign w:val="superscript"/>
          <w:lang w:val="en-US"/>
        </w:rPr>
        <w:t>-1</w:t>
      </w:r>
      <w:r w:rsidR="005F0D2E">
        <w:rPr>
          <w:vertAlign w:val="superscript"/>
          <w:lang w:val="en-US"/>
        </w:rPr>
        <w:t xml:space="preserve"> </w:t>
      </w:r>
      <w:r w:rsidRPr="005F0D2E">
        <w:rPr>
          <w:lang w:val="en-US"/>
        </w:rPr>
        <w:t>per day. The dosing interval was 8 or 12h. The treatment was contraindicated in children with asthma.</w:t>
      </w:r>
    </w:p>
    <w:p w:rsidR="0070466D" w:rsidRDefault="00DF4C99">
      <w:pPr>
        <w:pStyle w:val="NormalWeb"/>
        <w:spacing w:before="0" w:beforeAutospacing="0" w:after="0" w:afterAutospacing="0" w:line="360" w:lineRule="auto"/>
        <w:ind w:firstLine="708"/>
        <w:jc w:val="both"/>
        <w:divId w:val="1655529484"/>
        <w:rPr>
          <w:lang w:val="en-US"/>
        </w:rPr>
      </w:pPr>
      <w:r w:rsidRPr="005F0D2E">
        <w:rPr>
          <w:lang w:val="en-US"/>
        </w:rPr>
        <w:t>Fifty-eight patients were treated for the first time, 11 had residual lesions or were refractory to prior therapy. Response (partial + complete) was seen in 60 patients (87%). Forty six patients were female and 23 male (1:2). The lesions were classified as infantile hemangioma (53), cavernoma (03), syndromic (04), congenital and other (09). The response in infantile hemangiomas was 50 of 53 (94%) and in the other hemangioma types was 10 in 16 (63%) (</w:t>
      </w:r>
      <w:r w:rsidR="005F0D2E">
        <w:rPr>
          <w:lang w:val="en-US"/>
        </w:rPr>
        <w:t>P</w:t>
      </w:r>
      <w:r w:rsidRPr="005F0D2E">
        <w:rPr>
          <w:lang w:val="en-US"/>
        </w:rPr>
        <w:t xml:space="preserve"> = 0.3 chi-square). The response in patients who started treatment with less than 1 year was 37 of 38 (97%), whereas in those which started after 1 year was 23 of 31 (74%) (</w:t>
      </w:r>
      <w:r w:rsidR="005F0D2E">
        <w:rPr>
          <w:lang w:val="en-US"/>
        </w:rPr>
        <w:t>P</w:t>
      </w:r>
      <w:r w:rsidRPr="005F0D2E">
        <w:rPr>
          <w:lang w:val="en-US"/>
        </w:rPr>
        <w:t xml:space="preserve"> = 0.4 chi-square) (</w:t>
      </w:r>
      <w:r w:rsidR="004204E5" w:rsidRPr="004204E5">
        <w:rPr>
          <w:b/>
          <w:lang w:val="en-US"/>
        </w:rPr>
        <w:t>Figure 1</w:t>
      </w:r>
      <w:r w:rsidRPr="005F0D2E">
        <w:rPr>
          <w:lang w:val="en-US"/>
        </w:rPr>
        <w:t xml:space="preserve">). Side effects were uncommon and mild, no child in the series discontinued treatment because of side effects. Some reduced the dose due to side effects. </w:t>
      </w:r>
      <w:r w:rsidR="004204E5" w:rsidRPr="004204E5">
        <w:rPr>
          <w:b/>
          <w:lang w:val="en-US"/>
        </w:rPr>
        <w:t>Figure 2</w:t>
      </w:r>
      <w:r w:rsidRPr="005F0D2E">
        <w:rPr>
          <w:lang w:val="en-US"/>
        </w:rPr>
        <w:t xml:space="preserve"> illustrates a typical case of infantile hemangioma with complete response to treatment.</w:t>
      </w:r>
    </w:p>
    <w:p w:rsidR="005F0D2E" w:rsidRDefault="005F0D2E" w:rsidP="005F0D2E">
      <w:pPr>
        <w:pStyle w:val="NormalWeb"/>
        <w:spacing w:before="0" w:beforeAutospacing="0" w:after="0" w:afterAutospacing="0" w:line="360" w:lineRule="auto"/>
        <w:jc w:val="both"/>
        <w:divId w:val="1655529484"/>
        <w:rPr>
          <w:lang w:val="en-US"/>
        </w:rPr>
      </w:pPr>
    </w:p>
    <w:p w:rsidR="00926663" w:rsidRDefault="00926663" w:rsidP="005F0D2E">
      <w:pPr>
        <w:pStyle w:val="NormalWeb"/>
        <w:spacing w:before="0" w:beforeAutospacing="0" w:after="0" w:afterAutospacing="0" w:line="360" w:lineRule="auto"/>
        <w:jc w:val="both"/>
        <w:divId w:val="1655529484"/>
        <w:rPr>
          <w:ins w:id="242" w:author="mbritto" w:date="2012-12-19T10:35:00Z"/>
          <w:b/>
          <w:lang w:val="en-US"/>
        </w:rPr>
      </w:pPr>
    </w:p>
    <w:p w:rsidR="00926663" w:rsidRDefault="00926663" w:rsidP="005F0D2E">
      <w:pPr>
        <w:pStyle w:val="NormalWeb"/>
        <w:spacing w:before="0" w:beforeAutospacing="0" w:after="0" w:afterAutospacing="0" w:line="360" w:lineRule="auto"/>
        <w:jc w:val="both"/>
        <w:divId w:val="1655529484"/>
        <w:rPr>
          <w:ins w:id="243" w:author="mbritto" w:date="2012-12-19T10:35:00Z"/>
          <w:b/>
          <w:lang w:val="en-US"/>
        </w:rPr>
      </w:pPr>
    </w:p>
    <w:p w:rsidR="00DF4C99" w:rsidRPr="005F0D2E" w:rsidRDefault="005F0D2E" w:rsidP="005F0D2E">
      <w:pPr>
        <w:pStyle w:val="NormalWeb"/>
        <w:spacing w:before="0" w:beforeAutospacing="0" w:after="0" w:afterAutospacing="0" w:line="360" w:lineRule="auto"/>
        <w:jc w:val="both"/>
        <w:divId w:val="1655529484"/>
        <w:rPr>
          <w:lang w:val="en-US"/>
        </w:rPr>
      </w:pPr>
      <w:r w:rsidRPr="005F0D2E">
        <w:rPr>
          <w:b/>
          <w:lang w:val="en-US"/>
        </w:rPr>
        <w:t>DISCUSSION</w:t>
      </w:r>
    </w:p>
    <w:p w:rsidR="005F0D2E" w:rsidRDefault="005F0D2E" w:rsidP="005F0D2E">
      <w:pPr>
        <w:pStyle w:val="NormalWeb"/>
        <w:spacing w:before="0" w:beforeAutospacing="0" w:after="0" w:afterAutospacing="0" w:line="360" w:lineRule="auto"/>
        <w:jc w:val="both"/>
        <w:divId w:val="1655529484"/>
        <w:rPr>
          <w:lang w:val="en-US"/>
        </w:rPr>
      </w:pP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In this preliminary retrospective study, treatment with propranolol was correlated with response (lesion reduction) in most children with hemangiomas. Apparently, there was a greater chance of response in</w:t>
      </w:r>
      <w:r w:rsidR="005F0D2E">
        <w:rPr>
          <w:lang w:val="en-US"/>
        </w:rPr>
        <w:t xml:space="preserve"> </w:t>
      </w:r>
      <w:r w:rsidRPr="005F0D2E">
        <w:rPr>
          <w:lang w:val="en-US"/>
        </w:rPr>
        <w:t xml:space="preserve">children with infantile hemangiomas and less than </w:t>
      </w:r>
      <w:r w:rsidR="005F0D2E">
        <w:rPr>
          <w:lang w:val="en-US"/>
        </w:rPr>
        <w:t>one</w:t>
      </w:r>
      <w:r w:rsidR="005F0D2E" w:rsidRPr="005F0D2E">
        <w:rPr>
          <w:lang w:val="en-US"/>
        </w:rPr>
        <w:t xml:space="preserve"> </w:t>
      </w:r>
      <w:r w:rsidRPr="005F0D2E">
        <w:rPr>
          <w:lang w:val="en-US"/>
        </w:rPr>
        <w:t>year of age, in contrast to patients with other types of hemangiomas or greater than</w:t>
      </w:r>
      <w:r w:rsidR="005F0D2E">
        <w:rPr>
          <w:lang w:val="en-US"/>
        </w:rPr>
        <w:t xml:space="preserve"> one</w:t>
      </w:r>
      <w:r w:rsidR="005F0D2E" w:rsidRPr="005F0D2E">
        <w:rPr>
          <w:lang w:val="en-US"/>
        </w:rPr>
        <w:t xml:space="preserve"> </w:t>
      </w:r>
      <w:r w:rsidRPr="005F0D2E">
        <w:rPr>
          <w:lang w:val="en-US"/>
        </w:rPr>
        <w:t>year. However, this difference was not statistically significant. The statistical power of comparing the number of responders with less or more than one year was 80% (data not shown). This indicates that the chance of type II error was small and that probably there was no real difference between the number of responders in children less or more than one year. However, this evaluation did not differentiate between a partial response (defined less strictly in this work, including what is regarded as a minor response) and complete response. One of our goals is to complete the data collection of the entire cohort analysis detailing the two different outcomes (partial or complete). However, our preliminary results already show that patients that have outgrown the so-called "proliferative phase" of the development of hemangiomas still have a potential of response that should not be underestimated.</w:t>
      </w: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The small number of patients with lesions other than infantile hemangiomas does not allow a conclusion about their response potential. However, the statistical power of this comparison was 83%.</w:t>
      </w:r>
      <w:r w:rsidR="005F0D2E">
        <w:rPr>
          <w:lang w:val="en-US"/>
        </w:rPr>
        <w:t xml:space="preserve"> </w:t>
      </w:r>
      <w:r w:rsidRPr="005F0D2E">
        <w:rPr>
          <w:lang w:val="en-US"/>
        </w:rPr>
        <w:t xml:space="preserve">This heterogeneous group of patients included three patients with cavernous hemangiomas (histologically determined), </w:t>
      </w:r>
      <w:r w:rsidR="005F0D2E">
        <w:rPr>
          <w:lang w:val="en-US"/>
        </w:rPr>
        <w:t>four</w:t>
      </w:r>
      <w:r w:rsidR="005F0D2E" w:rsidRPr="005F0D2E">
        <w:rPr>
          <w:lang w:val="en-US"/>
        </w:rPr>
        <w:t xml:space="preserve"> </w:t>
      </w:r>
      <w:r w:rsidRPr="005F0D2E">
        <w:rPr>
          <w:lang w:val="en-US"/>
        </w:rPr>
        <w:t xml:space="preserve">syndromic patients with apparently typical infantile hemangiomas (PHACES and Klippel-Trenaunay-Weber syndromes) and </w:t>
      </w:r>
      <w:r w:rsidR="005F0D2E">
        <w:rPr>
          <w:lang w:val="en-US"/>
        </w:rPr>
        <w:t>nine</w:t>
      </w:r>
      <w:r w:rsidR="005F0D2E" w:rsidRPr="005F0D2E">
        <w:rPr>
          <w:lang w:val="en-US"/>
        </w:rPr>
        <w:t xml:space="preserve"> </w:t>
      </w:r>
      <w:r w:rsidRPr="005F0D2E">
        <w:rPr>
          <w:lang w:val="en-US"/>
        </w:rPr>
        <w:t>patients with congenital hemangiomas or late onset lesions. It is possible that patients with other forms of vascular tumors closely related to infantile hemangiomas do also have potential response. It remains to be determined whether this response potential is actually lower than that of patients with infantile hemangiomas.</w:t>
      </w: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The infantile hemangiomas have a typical presentation and evolution</w:t>
      </w:r>
      <w:r w:rsidRPr="005F0D2E">
        <w:rPr>
          <w:vertAlign w:val="superscript"/>
          <w:lang w:val="en-US"/>
        </w:rPr>
        <w:t>2</w:t>
      </w:r>
      <w:r w:rsidRPr="005F0D2E">
        <w:rPr>
          <w:lang w:val="en-US"/>
        </w:rPr>
        <w:t xml:space="preserve"> and express a homogeneous group of immunohistochemical markers, including GLUT1 (glucose transporter 1), a surface protein expressed by erythrocytes and the endothelium of infantile hemangiomas.</w:t>
      </w:r>
      <w:r w:rsidRPr="005F0D2E">
        <w:rPr>
          <w:vertAlign w:val="superscript"/>
          <w:lang w:val="en-US"/>
        </w:rPr>
        <w:t>5</w:t>
      </w:r>
      <w:r w:rsidRPr="005F0D2E">
        <w:rPr>
          <w:lang w:val="en-US"/>
        </w:rPr>
        <w:t xml:space="preserve"> It is possible that propranolol has a specific effect in lesions that express GLUT1, regardless of its presentation and stage of development. Indeed, infantile hemangiomas expressed GLUT1 in both the proliferative and regressive phases.</w:t>
      </w:r>
      <w:r w:rsidRPr="005F0D2E">
        <w:rPr>
          <w:vertAlign w:val="superscript"/>
          <w:lang w:val="en-US"/>
        </w:rPr>
        <w:t>6</w:t>
      </w:r>
      <w:r w:rsidRPr="005F0D2E">
        <w:rPr>
          <w:lang w:val="en-US"/>
        </w:rPr>
        <w:t xml:space="preserve"> In contrast, non evolutive congenital hemangiomas constitute a group of lesions clinically and histologically distinct, expressing not this marker.</w:t>
      </w:r>
      <w:r w:rsidRPr="005F0D2E">
        <w:rPr>
          <w:vertAlign w:val="superscript"/>
          <w:lang w:val="en-US"/>
        </w:rPr>
        <w:t xml:space="preserve">6 </w:t>
      </w:r>
      <w:r w:rsidRPr="005F0D2E">
        <w:rPr>
          <w:lang w:val="en-US"/>
        </w:rPr>
        <w:t>In our series, patients with congenital hemangiomas (clinical and radiological diagnosis) showed little or no response, unlike most other patients (data not shown). Perhaps the lesions with different presentation or evolution that respond to propranolol are actually GLUT1 positive (+) hemangiomas.</w:t>
      </w:r>
    </w:p>
    <w:p w:rsidR="00DF4C99" w:rsidRPr="005F0D2E" w:rsidRDefault="00DF4C99" w:rsidP="005F0D2E">
      <w:pPr>
        <w:pStyle w:val="NormalWeb"/>
        <w:spacing w:before="0" w:beforeAutospacing="0" w:after="0" w:afterAutospacing="0" w:line="360" w:lineRule="auto"/>
        <w:ind w:firstLine="708"/>
        <w:jc w:val="both"/>
        <w:divId w:val="1655529484"/>
        <w:rPr>
          <w:lang w:val="en-US"/>
        </w:rPr>
      </w:pPr>
      <w:r w:rsidRPr="005F0D2E">
        <w:rPr>
          <w:lang w:val="en-US"/>
        </w:rPr>
        <w:t>The mechanism of action of propranolol in infantile hemangiomas is still the subject of speculation. Initially, the idea was that this effect could be mediated by binding to beta-adrenergic receptors, leading to reducing of pro-angiogenic factors like VEGF (vascular endothelial growth factor) and b-FGF (fibroblast growth factor beta).</w:t>
      </w:r>
      <w:r w:rsidRPr="005F0D2E">
        <w:rPr>
          <w:vertAlign w:val="superscript"/>
          <w:lang w:val="en-US"/>
        </w:rPr>
        <w:t xml:space="preserve">7 </w:t>
      </w:r>
      <w:r w:rsidRPr="005F0D2E">
        <w:rPr>
          <w:lang w:val="en-US"/>
        </w:rPr>
        <w:t>It had already been shown that infantile hemangiomas express adrenergic receptors and are closely related to the sympathetic innervation.</w:t>
      </w:r>
      <w:r w:rsidRPr="005F0D2E">
        <w:rPr>
          <w:vertAlign w:val="superscript"/>
          <w:lang w:val="en-US"/>
        </w:rPr>
        <w:t>8</w:t>
      </w:r>
      <w:r w:rsidRPr="005F0D2E">
        <w:rPr>
          <w:lang w:val="en-US"/>
        </w:rPr>
        <w:t xml:space="preserve"> It has been speculated that in particular the inhibition of beta-2 adrenergic receptors may lead to vasoconstriction, anti-angiogenesis (via inhibition of VEGF) and induction of apoptosis in hemangiomas.</w:t>
      </w:r>
      <w:r w:rsidRPr="005F0D2E">
        <w:rPr>
          <w:vertAlign w:val="superscript"/>
          <w:lang w:val="en-US"/>
        </w:rPr>
        <w:t xml:space="preserve">9 </w:t>
      </w:r>
      <w:r w:rsidRPr="005F0D2E">
        <w:rPr>
          <w:lang w:val="en-US"/>
        </w:rPr>
        <w:t>However, no experimental evidence has corroborated these hypotheses. Other possible molecular pathways that are involved in the vascular tonus and endothelial proliferation and could directly or indirectly function as targets of propranolol include: cAMP/PKA leading to increased VEGF/b-FGF,</w:t>
      </w:r>
      <w:r w:rsidRPr="005F0D2E">
        <w:rPr>
          <w:vertAlign w:val="superscript"/>
          <w:lang w:val="en-US"/>
        </w:rPr>
        <w:t>10</w:t>
      </w:r>
      <w:r w:rsidRPr="005F0D2E">
        <w:rPr>
          <w:lang w:val="en-US"/>
        </w:rPr>
        <w:t xml:space="preserve"> inhibition of vasodilation by reducing the release of NO mediated by beta-3 receptor ligands</w:t>
      </w:r>
      <w:r w:rsidRPr="005F0D2E">
        <w:rPr>
          <w:vertAlign w:val="superscript"/>
          <w:lang w:val="en-US"/>
        </w:rPr>
        <w:t>11</w:t>
      </w:r>
      <w:r w:rsidRPr="005F0D2E">
        <w:rPr>
          <w:lang w:val="en-US"/>
        </w:rPr>
        <w:t xml:space="preserve"> and VEGF production regulated by NF-kB, which relates to the effect of steroids on hemangiomas.</w:t>
      </w:r>
      <w:r w:rsidRPr="005F0D2E">
        <w:rPr>
          <w:vertAlign w:val="superscript"/>
          <w:lang w:val="en-US"/>
        </w:rPr>
        <w:t>12</w:t>
      </w:r>
      <w:r w:rsidRPr="005F0D2E">
        <w:rPr>
          <w:lang w:val="en-US"/>
        </w:rPr>
        <w:t xml:space="preserve"> Recently, involvement of elements of the renin-angiotensin-aldosterone system has been suggested, via the inhibition of the renal renin-angiotensin-aldosterone system by propranolol, leading to inhibition of proliferation of endothelial progenitor cells that express receptors for VEGF and CD34 marker.</w:t>
      </w:r>
      <w:r w:rsidRPr="005F0D2E">
        <w:rPr>
          <w:vertAlign w:val="superscript"/>
          <w:lang w:val="en-US"/>
        </w:rPr>
        <w:t>13</w:t>
      </w:r>
      <w:r w:rsidRPr="005F0D2E">
        <w:rPr>
          <w:lang w:val="en-US"/>
        </w:rPr>
        <w:t>An anecdotal reference to the alleged direct binding of propranolol with GLUT1 has no scientific basis.</w:t>
      </w:r>
      <w:r w:rsidRPr="005F0D2E">
        <w:rPr>
          <w:vertAlign w:val="superscript"/>
          <w:lang w:val="en-US"/>
        </w:rPr>
        <w:t>14</w:t>
      </w:r>
    </w:p>
    <w:p w:rsidR="0070466D" w:rsidRDefault="00DF4C99">
      <w:pPr>
        <w:pStyle w:val="NormalWeb"/>
        <w:spacing w:before="0" w:beforeAutospacing="0" w:after="0" w:afterAutospacing="0" w:line="360" w:lineRule="auto"/>
        <w:ind w:firstLine="708"/>
        <w:jc w:val="both"/>
        <w:divId w:val="1655529484"/>
        <w:rPr>
          <w:lang w:val="en-US"/>
        </w:rPr>
      </w:pPr>
      <w:r w:rsidRPr="005F0D2E">
        <w:rPr>
          <w:lang w:val="en-US"/>
        </w:rPr>
        <w:t>Regardless of its mechanism of action, it is now indisputable that propranolol has an important effect on infantile hemangiomas, determining their rapid regression.</w:t>
      </w:r>
      <w:r w:rsidRPr="005F0D2E">
        <w:rPr>
          <w:vertAlign w:val="superscript"/>
          <w:lang w:val="en-US"/>
        </w:rPr>
        <w:t>15</w:t>
      </w:r>
      <w:r w:rsidRPr="005F0D2E">
        <w:rPr>
          <w:lang w:val="en-US"/>
        </w:rPr>
        <w:t xml:space="preserve"> Other groups also reported similar results,</w:t>
      </w:r>
      <w:r w:rsidRPr="005F0D2E">
        <w:rPr>
          <w:vertAlign w:val="superscript"/>
          <w:lang w:val="en-US"/>
        </w:rPr>
        <w:t>16,17</w:t>
      </w:r>
      <w:r w:rsidRPr="005F0D2E">
        <w:rPr>
          <w:lang w:val="en-US"/>
        </w:rPr>
        <w:t xml:space="preserve"> showing that the treatment rapidly induced the stabilization of lesions’ proliferation and reduction of the volume of lesions in 100% of patients. A review of several series</w:t>
      </w:r>
      <w:r w:rsidRPr="005F0D2E">
        <w:rPr>
          <w:vertAlign w:val="superscript"/>
          <w:lang w:val="en-US"/>
        </w:rPr>
        <w:t>18</w:t>
      </w:r>
      <w:r w:rsidRPr="005F0D2E">
        <w:rPr>
          <w:lang w:val="en-US"/>
        </w:rPr>
        <w:t xml:space="preserve"> showed that worldwide series of 1 to 58 patients reported effectiveness in most cases. In 205 pooled cases, 42 reported "excellent response", 69 were classified as "good"</w:t>
      </w:r>
      <w:r w:rsidR="005F0D2E">
        <w:rPr>
          <w:lang w:val="en-US"/>
        </w:rPr>
        <w:t xml:space="preserve"> </w:t>
      </w:r>
      <w:r w:rsidRPr="005F0D2E">
        <w:rPr>
          <w:lang w:val="en-US"/>
        </w:rPr>
        <w:t>or "moderate" or "partial response", 56 had responses that were not quantified and 10 did not respond at all or "deteriorated" or showed "mild recurrence". The rest of the patients’ responses have not been described. This corresponds to a 82% response rate and 5% of refractoryness or relapse. The response in individual series ranged from 47-100%. Doses and schedules of administration varied little (1-3 mg kg</w:t>
      </w:r>
      <w:r w:rsidRPr="005F0D2E">
        <w:rPr>
          <w:vertAlign w:val="superscript"/>
          <w:lang w:val="en-US"/>
        </w:rPr>
        <w:t xml:space="preserve">-1 </w:t>
      </w:r>
      <w:r w:rsidRPr="005F0D2E">
        <w:rPr>
          <w:lang w:val="en-US"/>
        </w:rPr>
        <w:t>per day and were either increased gradually or started at full dose). The duration of treatment reported varied considerably, from 2 to 18 months, which</w:t>
      </w:r>
      <w:r w:rsidR="005F0D2E">
        <w:rPr>
          <w:lang w:val="en-US"/>
        </w:rPr>
        <w:t xml:space="preserve"> </w:t>
      </w:r>
      <w:r w:rsidRPr="005F0D2E">
        <w:rPr>
          <w:lang w:val="en-US"/>
        </w:rPr>
        <w:t>may explain some of the variability of results. A double-blind, randomized clinical trial of propranolol reported effectiveness in 90% of 19 children (4 months to 5 years of age) treated with 2 mg kg</w:t>
      </w:r>
      <w:r w:rsidRPr="005F0D2E">
        <w:rPr>
          <w:vertAlign w:val="superscript"/>
          <w:lang w:val="en-US"/>
        </w:rPr>
        <w:t xml:space="preserve">-1 </w:t>
      </w:r>
      <w:r w:rsidRPr="005F0D2E">
        <w:rPr>
          <w:lang w:val="en-US"/>
        </w:rPr>
        <w:t>per day at 8h interval. Treatment of lesions determined softening and color change from redto purple in 24</w:t>
      </w:r>
      <w:r w:rsidR="005F0D2E">
        <w:rPr>
          <w:lang w:val="en-US"/>
        </w:rPr>
        <w:t xml:space="preserve"> </w:t>
      </w:r>
      <w:r w:rsidRPr="005F0D2E">
        <w:rPr>
          <w:lang w:val="en-US"/>
        </w:rPr>
        <w:t>h, stopping of growth in 2-30 days and rapid volume reduction by 4-8 weeks. Thereafter, the reduction of the residual lesions was slower. The trial showed that there was a statistically significant reduction of redness and elevation of infantile hemangiomas.</w:t>
      </w:r>
      <w:r w:rsidRPr="005F0D2E">
        <w:rPr>
          <w:vertAlign w:val="superscript"/>
          <w:lang w:val="en-US"/>
        </w:rPr>
        <w:t>19</w:t>
      </w:r>
      <w:r w:rsidRPr="005F0D2E">
        <w:rPr>
          <w:lang w:val="en-US"/>
        </w:rPr>
        <w:t xml:space="preserve"> There is no recommended length of treatment, but it has been shown that treating a minimum of </w:t>
      </w:r>
      <w:r w:rsidR="005F0D2E">
        <w:rPr>
          <w:lang w:val="en-US"/>
        </w:rPr>
        <w:t>six</w:t>
      </w:r>
      <w:r w:rsidR="005F0D2E" w:rsidRPr="005F0D2E">
        <w:rPr>
          <w:lang w:val="en-US"/>
        </w:rPr>
        <w:t xml:space="preserve"> </w:t>
      </w:r>
      <w:r w:rsidRPr="005F0D2E">
        <w:rPr>
          <w:lang w:val="en-US"/>
        </w:rPr>
        <w:t xml:space="preserve">months and at least until </w:t>
      </w:r>
      <w:r w:rsidR="005F0D2E">
        <w:rPr>
          <w:lang w:val="en-US"/>
        </w:rPr>
        <w:t>one</w:t>
      </w:r>
      <w:r w:rsidR="005F0D2E" w:rsidRPr="005F0D2E">
        <w:rPr>
          <w:lang w:val="en-US"/>
        </w:rPr>
        <w:t xml:space="preserve"> </w:t>
      </w:r>
      <w:r w:rsidRPr="005F0D2E">
        <w:rPr>
          <w:lang w:val="en-US"/>
        </w:rPr>
        <w:t>year of age may prevent recurrences.</w:t>
      </w:r>
    </w:p>
    <w:p w:rsidR="0070466D" w:rsidRDefault="00DF4C99">
      <w:pPr>
        <w:pStyle w:val="NormalWeb"/>
        <w:spacing w:before="0" w:beforeAutospacing="0" w:after="0" w:afterAutospacing="0" w:line="360" w:lineRule="auto"/>
        <w:ind w:firstLine="708"/>
        <w:jc w:val="both"/>
        <w:divId w:val="1655529484"/>
        <w:rPr>
          <w:lang w:val="en-US"/>
        </w:rPr>
      </w:pPr>
      <w:r w:rsidRPr="005F0D2E">
        <w:rPr>
          <w:lang w:val="en-US"/>
        </w:rPr>
        <w:t>Our report is as far as we are concerned the largest series published untill now in the literature and one of the few that included syndromic patients with hemangiomas or lesions different from infatile hemangiomas. We were able to reproduce the good results reported by other groups, although we have shown that a small number of patients is refractory. As for syndromic patients or other types of hemangiomas, it is still early to say for sure if patients within this heterogeneous group can also benefit from therapy with propranolol. Moreover, one can hypothesize that propranolol acts specifically on GLUT1 + lesions, regardless of their clinical presentation.</w:t>
      </w:r>
    </w:p>
    <w:p w:rsidR="00926663" w:rsidRDefault="00926663" w:rsidP="005F0D2E">
      <w:pPr>
        <w:pStyle w:val="NormalWeb"/>
        <w:spacing w:before="0" w:beforeAutospacing="0" w:after="0" w:afterAutospacing="0" w:line="360" w:lineRule="auto"/>
        <w:jc w:val="both"/>
        <w:divId w:val="1655529484"/>
        <w:rPr>
          <w:ins w:id="244" w:author="mbritto" w:date="2012-12-19T10:36:00Z"/>
          <w:b/>
          <w:lang w:val="en-US"/>
        </w:rPr>
      </w:pPr>
    </w:p>
    <w:p w:rsidR="00DF4C99" w:rsidRPr="005F0D2E" w:rsidRDefault="005F0D2E" w:rsidP="005F0D2E">
      <w:pPr>
        <w:pStyle w:val="NormalWeb"/>
        <w:spacing w:before="0" w:beforeAutospacing="0" w:after="0" w:afterAutospacing="0" w:line="360" w:lineRule="auto"/>
        <w:jc w:val="both"/>
        <w:divId w:val="1655529484"/>
        <w:rPr>
          <w:b/>
          <w:lang w:val="en-US"/>
        </w:rPr>
      </w:pPr>
      <w:r w:rsidRPr="005F0D2E">
        <w:rPr>
          <w:b/>
          <w:lang w:val="en-US"/>
        </w:rPr>
        <w:t>CONCLUSIONS</w:t>
      </w:r>
    </w:p>
    <w:p w:rsidR="0070466D" w:rsidRDefault="0070466D">
      <w:pPr>
        <w:pStyle w:val="NormalWeb"/>
        <w:spacing w:before="0" w:beforeAutospacing="0" w:after="0" w:afterAutospacing="0" w:line="360" w:lineRule="auto"/>
        <w:ind w:firstLine="708"/>
        <w:jc w:val="both"/>
        <w:divId w:val="1655529484"/>
        <w:rPr>
          <w:lang w:val="en-US"/>
        </w:rPr>
      </w:pPr>
    </w:p>
    <w:p w:rsidR="0070466D" w:rsidRDefault="00DF4C99">
      <w:pPr>
        <w:pStyle w:val="NormalWeb"/>
        <w:spacing w:before="0" w:beforeAutospacing="0" w:after="0" w:afterAutospacing="0" w:line="360" w:lineRule="auto"/>
        <w:ind w:firstLine="708"/>
        <w:jc w:val="both"/>
        <w:divId w:val="1655529484"/>
        <w:rPr>
          <w:lang w:val="en-US"/>
        </w:rPr>
      </w:pPr>
      <w:r w:rsidRPr="005F0D2E">
        <w:rPr>
          <w:lang w:val="en-US"/>
        </w:rPr>
        <w:t xml:space="preserve">Propranolol was effective in the treatment of hemangiomas in children of all ages, not only in the proliferative stage of the lesions (up to </w:t>
      </w:r>
      <w:r w:rsidR="005F0D2E">
        <w:rPr>
          <w:lang w:val="en-US"/>
        </w:rPr>
        <w:t xml:space="preserve">one </w:t>
      </w:r>
      <w:r w:rsidRPr="005F0D2E">
        <w:rPr>
          <w:lang w:val="en-US"/>
        </w:rPr>
        <w:t xml:space="preserve">year of age) with high response rate. The outcome varied with the type of lesion, and age (difference not statistically significant). Infantile hemangiomas in infants under </w:t>
      </w:r>
      <w:r w:rsidR="005F0D2E">
        <w:rPr>
          <w:lang w:val="en-US"/>
        </w:rPr>
        <w:t>one</w:t>
      </w:r>
      <w:r w:rsidR="005F0D2E" w:rsidRPr="005F0D2E">
        <w:rPr>
          <w:lang w:val="en-US"/>
        </w:rPr>
        <w:t xml:space="preserve"> </w:t>
      </w:r>
      <w:r w:rsidRPr="005F0D2E">
        <w:rPr>
          <w:lang w:val="en-US"/>
        </w:rPr>
        <w:t>year showed response in nearly all patients.</w:t>
      </w:r>
    </w:p>
    <w:p w:rsidR="005F0D2E" w:rsidRDefault="005F0D2E" w:rsidP="005F0D2E">
      <w:pPr>
        <w:pStyle w:val="NormalWeb"/>
        <w:spacing w:before="0" w:beforeAutospacing="0" w:after="0" w:afterAutospacing="0" w:line="360" w:lineRule="auto"/>
        <w:jc w:val="both"/>
        <w:divId w:val="2136674131"/>
        <w:rPr>
          <w:lang w:val="en-US"/>
        </w:rPr>
      </w:pPr>
    </w:p>
    <w:p w:rsidR="00926663" w:rsidRDefault="00926663" w:rsidP="005F0D2E">
      <w:pPr>
        <w:pStyle w:val="NormalWeb"/>
        <w:spacing w:before="0" w:beforeAutospacing="0" w:after="0" w:afterAutospacing="0" w:line="360" w:lineRule="auto"/>
        <w:jc w:val="both"/>
        <w:divId w:val="2136674131"/>
        <w:rPr>
          <w:ins w:id="245" w:author="mbritto" w:date="2012-12-19T10:36:00Z"/>
          <w:b/>
          <w:lang w:val="en-US"/>
        </w:rPr>
      </w:pPr>
    </w:p>
    <w:p w:rsidR="00926663" w:rsidRDefault="00926663" w:rsidP="005F0D2E">
      <w:pPr>
        <w:pStyle w:val="NormalWeb"/>
        <w:spacing w:before="0" w:beforeAutospacing="0" w:after="0" w:afterAutospacing="0" w:line="360" w:lineRule="auto"/>
        <w:jc w:val="both"/>
        <w:divId w:val="2136674131"/>
        <w:rPr>
          <w:ins w:id="246" w:author="mbritto" w:date="2012-12-19T10:36:00Z"/>
          <w:b/>
          <w:lang w:val="en-US"/>
        </w:rPr>
      </w:pPr>
    </w:p>
    <w:p w:rsidR="00926663" w:rsidRDefault="00926663" w:rsidP="005F0D2E">
      <w:pPr>
        <w:pStyle w:val="NormalWeb"/>
        <w:spacing w:before="0" w:beforeAutospacing="0" w:after="0" w:afterAutospacing="0" w:line="360" w:lineRule="auto"/>
        <w:jc w:val="both"/>
        <w:divId w:val="2136674131"/>
        <w:rPr>
          <w:ins w:id="247" w:author="mbritto" w:date="2012-12-19T10:36:00Z"/>
          <w:b/>
          <w:lang w:val="en-US"/>
        </w:rPr>
      </w:pPr>
    </w:p>
    <w:p w:rsidR="00926663" w:rsidRDefault="00926663" w:rsidP="005F0D2E">
      <w:pPr>
        <w:pStyle w:val="NormalWeb"/>
        <w:spacing w:before="0" w:beforeAutospacing="0" w:after="0" w:afterAutospacing="0" w:line="360" w:lineRule="auto"/>
        <w:jc w:val="both"/>
        <w:divId w:val="2136674131"/>
        <w:rPr>
          <w:ins w:id="248" w:author="mbritto" w:date="2012-12-19T10:36:00Z"/>
          <w:b/>
          <w:lang w:val="en-US"/>
        </w:rPr>
      </w:pPr>
    </w:p>
    <w:p w:rsidR="00926663" w:rsidRDefault="00926663" w:rsidP="005F0D2E">
      <w:pPr>
        <w:pStyle w:val="NormalWeb"/>
        <w:spacing w:before="0" w:beforeAutospacing="0" w:after="0" w:afterAutospacing="0" w:line="360" w:lineRule="auto"/>
        <w:jc w:val="both"/>
        <w:divId w:val="2136674131"/>
        <w:rPr>
          <w:ins w:id="249" w:author="mbritto" w:date="2012-12-19T10:36:00Z"/>
          <w:b/>
          <w:lang w:val="en-US"/>
        </w:rPr>
      </w:pPr>
    </w:p>
    <w:p w:rsidR="005F0D2E" w:rsidRDefault="005F0D2E" w:rsidP="005F0D2E">
      <w:pPr>
        <w:pStyle w:val="NormalWeb"/>
        <w:spacing w:before="0" w:beforeAutospacing="0" w:after="0" w:afterAutospacing="0" w:line="360" w:lineRule="auto"/>
        <w:jc w:val="both"/>
        <w:divId w:val="2136674131"/>
        <w:rPr>
          <w:lang w:val="en-US"/>
        </w:rPr>
      </w:pPr>
      <w:r w:rsidRPr="005F0D2E">
        <w:rPr>
          <w:b/>
          <w:lang w:val="en-US"/>
        </w:rPr>
        <w:t>REFERENCES</w:t>
      </w:r>
    </w:p>
    <w:p w:rsidR="005F0D2E" w:rsidRDefault="005F0D2E" w:rsidP="005F0D2E">
      <w:pPr>
        <w:pStyle w:val="NormalWeb"/>
        <w:spacing w:before="0" w:beforeAutospacing="0" w:after="0" w:afterAutospacing="0" w:line="360" w:lineRule="auto"/>
        <w:jc w:val="both"/>
        <w:divId w:val="2136674131"/>
        <w:rPr>
          <w:lang w:val="en-US"/>
        </w:rPr>
      </w:pPr>
    </w:p>
    <w:p w:rsidR="00D341CD" w:rsidRDefault="00DF4C99" w:rsidP="005F0D2E">
      <w:pPr>
        <w:pStyle w:val="NormalWeb"/>
        <w:spacing w:before="0" w:beforeAutospacing="0" w:after="0" w:afterAutospacing="0" w:line="360" w:lineRule="auto"/>
        <w:jc w:val="both"/>
        <w:divId w:val="2136674131"/>
        <w:rPr>
          <w:ins w:id="250" w:author="jnakamura" w:date="2012-10-16T13:15:00Z"/>
        </w:rPr>
      </w:pPr>
      <w:r w:rsidRPr="005F0D2E">
        <w:rPr>
          <w:lang w:val="en-US"/>
        </w:rPr>
        <w:t>1.</w:t>
      </w:r>
      <w:r w:rsidR="005F0D2E">
        <w:rPr>
          <w:lang w:val="en-US"/>
        </w:rPr>
        <w:t xml:space="preserve"> </w:t>
      </w:r>
      <w:r w:rsidRPr="005F0D2E">
        <w:rPr>
          <w:lang w:val="en-US"/>
        </w:rPr>
        <w:t>Felix</w:t>
      </w:r>
      <w:del w:id="251" w:author="mbritto" w:date="2012-12-19T10:46:00Z">
        <w:r w:rsidRPr="005F0D2E" w:rsidDel="00283B36">
          <w:rPr>
            <w:lang w:val="en-US"/>
          </w:rPr>
          <w:delText>,</w:delText>
        </w:r>
      </w:del>
      <w:r w:rsidRPr="005F0D2E">
        <w:rPr>
          <w:lang w:val="en-US"/>
        </w:rPr>
        <w:t xml:space="preserve"> FHC. Treatment of hemangiomas of infancy. </w:t>
      </w:r>
      <w:r w:rsidRPr="000539AA">
        <w:t xml:space="preserve">Rev Child Adolesc Health. </w:t>
      </w:r>
      <w:r w:rsidRPr="00160BEC">
        <w:t>2011;3(2):39-</w:t>
      </w:r>
      <w:commentRangeStart w:id="252"/>
      <w:r w:rsidRPr="00160BEC">
        <w:t>45</w:t>
      </w:r>
      <w:commentRangeEnd w:id="252"/>
      <w:r w:rsidR="007C6389">
        <w:rPr>
          <w:rStyle w:val="CommentReference"/>
          <w:color w:val="auto"/>
        </w:rPr>
        <w:commentReference w:id="252"/>
      </w:r>
      <w:r w:rsidRPr="00160BEC">
        <w:t>.</w:t>
      </w:r>
      <w:ins w:id="253" w:author="jnakamura" w:date="2012-09-12T14:40:00Z">
        <w:r w:rsidR="00160BEC" w:rsidRPr="00160BEC">
          <w:t xml:space="preserve"> </w:t>
        </w:r>
      </w:ins>
      <w:ins w:id="254" w:author="jnakamura" w:date="2012-10-16T13:13:00Z">
        <w:del w:id="255" w:author="Francisco Felix" w:date="2012-12-20T16:08:00Z">
          <w:r w:rsidR="007807D3" w:rsidRPr="007807D3" w:rsidDel="007C6389">
            <w:rPr>
              <w:lang w:val="en-US"/>
            </w:rPr>
            <w:delText>Available from:</w:delText>
          </w:r>
        </w:del>
      </w:ins>
      <w:ins w:id="256" w:author="jnakamura" w:date="2012-10-16T13:15:00Z">
        <w:del w:id="257" w:author="Francisco Felix" w:date="2012-12-20T16:08:00Z">
          <w:r w:rsidR="00D341CD" w:rsidDel="007C6389">
            <w:rPr>
              <w:lang w:val="en-US"/>
            </w:rPr>
            <w:delText xml:space="preserve"> </w:delText>
          </w:r>
          <w:commentRangeStart w:id="258"/>
          <w:r w:rsidR="00D341CD" w:rsidRPr="00D341CD" w:rsidDel="007C6389">
            <w:rPr>
              <w:highlight w:val="yellow"/>
              <w:lang w:val="en-US"/>
            </w:rPr>
            <w:delText>colocar a URL de acesso direto</w:delText>
          </w:r>
        </w:del>
      </w:ins>
      <w:commentRangeEnd w:id="258"/>
      <w:del w:id="259" w:author="Francisco Felix" w:date="2012-12-20T16:08:00Z">
        <w:r w:rsidR="00926663" w:rsidDel="007C6389">
          <w:rPr>
            <w:rStyle w:val="CommentReference"/>
            <w:color w:val="auto"/>
          </w:rPr>
          <w:commentReference w:id="258"/>
        </w:r>
      </w:del>
      <w:ins w:id="260" w:author="jnakamura" w:date="2012-10-16T13:14:00Z">
        <w:del w:id="261" w:author="Francisco Felix" w:date="2012-12-20T16:08:00Z">
          <w:r w:rsidR="007807D3" w:rsidRPr="007807D3" w:rsidDel="007C6389">
            <w:rPr>
              <w:lang w:val="en-US"/>
            </w:rPr>
            <w:delText xml:space="preserve">. </w:delText>
          </w:r>
          <w:r w:rsidR="007807D3" w:rsidRPr="007807D3" w:rsidDel="007C6389">
            <w:delText xml:space="preserve">Accessed in </w:delText>
          </w:r>
          <w:r w:rsidR="007807D3" w:rsidDel="007C6389">
            <w:delText xml:space="preserve">2012 (Oct 16). </w:delText>
          </w:r>
        </w:del>
      </w:ins>
    </w:p>
    <w:p w:rsidR="00DF4C99" w:rsidRPr="00160BEC" w:rsidDel="00D341CD" w:rsidRDefault="00141BFC" w:rsidP="005F0D2E">
      <w:pPr>
        <w:pStyle w:val="NormalWeb"/>
        <w:spacing w:before="0" w:beforeAutospacing="0" w:after="0" w:afterAutospacing="0" w:line="360" w:lineRule="auto"/>
        <w:jc w:val="both"/>
        <w:divId w:val="2136674131"/>
        <w:rPr>
          <w:del w:id="262" w:author="jnakamura" w:date="2012-10-16T13:15:00Z"/>
        </w:rPr>
      </w:pPr>
      <w:ins w:id="263" w:author="crigor" w:date="2012-09-24T23:19:00Z">
        <w:del w:id="264" w:author="jnakamura" w:date="2012-10-16T13:15:00Z">
          <w:r w:rsidDel="00D341CD">
            <w:delText xml:space="preserve">Esta referência está correta, no entanto, </w:delText>
          </w:r>
        </w:del>
      </w:ins>
      <w:ins w:id="265" w:author="crigor" w:date="2012-09-24T23:24:00Z">
        <w:del w:id="266" w:author="jnakamura" w:date="2012-10-16T13:15:00Z">
          <w:r w:rsidDel="00D341CD">
            <w:delText xml:space="preserve">a revista não é indexada. Ela pode ser checada no sítio: </w:delText>
          </w:r>
          <w:r w:rsidR="004204E5" w:rsidDel="00D341CD">
            <w:fldChar w:fldCharType="begin"/>
          </w:r>
          <w:r w:rsidDel="00D341CD">
            <w:delInstrText xml:space="preserve"> HYPERLINK "http://www.hias.ce.gov.br/revista-da-crianca/category/10-volume-3-nmero-2-julho-a-dezembro-de-2011" </w:delInstrText>
          </w:r>
          <w:r w:rsidR="004204E5" w:rsidDel="00D341CD">
            <w:fldChar w:fldCharType="separate"/>
          </w:r>
          <w:r w:rsidDel="00D341CD">
            <w:rPr>
              <w:rStyle w:val="Hyperlink"/>
            </w:rPr>
            <w:delText>http://www.hias.ce.g</w:delText>
          </w:r>
          <w:r w:rsidDel="00D341CD">
            <w:rPr>
              <w:rStyle w:val="Hyperlink"/>
            </w:rPr>
            <w:delText>o</w:delText>
          </w:r>
          <w:r w:rsidDel="00D341CD">
            <w:rPr>
              <w:rStyle w:val="Hyperlink"/>
            </w:rPr>
            <w:delText>v.br</w:delText>
          </w:r>
          <w:r w:rsidDel="00D341CD">
            <w:rPr>
              <w:rStyle w:val="Hyperlink"/>
            </w:rPr>
            <w:delText>/</w:delText>
          </w:r>
          <w:r w:rsidDel="00D341CD">
            <w:rPr>
              <w:rStyle w:val="Hyperlink"/>
            </w:rPr>
            <w:delText>revista-da-crianca/category/10-volume-3-nmero-2-julho-a-dezembro-de-2011</w:delText>
          </w:r>
          <w:r w:rsidR="004204E5" w:rsidDel="00D341CD">
            <w:fldChar w:fldCharType="end"/>
          </w:r>
        </w:del>
      </w:ins>
    </w:p>
    <w:p w:rsidR="005F0D2E" w:rsidRPr="00160BEC" w:rsidRDefault="005F0D2E" w:rsidP="005F0D2E">
      <w:pPr>
        <w:pStyle w:val="NormalWeb"/>
        <w:spacing w:before="0" w:beforeAutospacing="0" w:after="0" w:afterAutospacing="0" w:line="360" w:lineRule="auto"/>
        <w:jc w:val="both"/>
        <w:divId w:val="2136674131"/>
      </w:pPr>
    </w:p>
    <w:p w:rsidR="00DF4C99" w:rsidRPr="005F0D2E" w:rsidRDefault="00DF4C99" w:rsidP="005F0D2E">
      <w:pPr>
        <w:pStyle w:val="NormalWeb"/>
        <w:spacing w:before="0" w:beforeAutospacing="0" w:after="0" w:afterAutospacing="0" w:line="360" w:lineRule="auto"/>
        <w:jc w:val="both"/>
        <w:divId w:val="2136674131"/>
        <w:rPr>
          <w:lang w:val="en-US"/>
        </w:rPr>
      </w:pPr>
      <w:r w:rsidRPr="0013721C">
        <w:rPr>
          <w:lang w:val="en-US"/>
        </w:rPr>
        <w:t>2.</w:t>
      </w:r>
      <w:r w:rsidR="005F0D2E" w:rsidRPr="0013721C">
        <w:rPr>
          <w:lang w:val="en-US"/>
        </w:rPr>
        <w:t xml:space="preserve"> </w:t>
      </w:r>
      <w:r w:rsidR="0013721C" w:rsidRPr="0013721C">
        <w:rPr>
          <w:lang w:val="en-US"/>
        </w:rPr>
        <w:t xml:space="preserve">Hemangioma Investigator Group, </w:t>
      </w:r>
      <w:r w:rsidRPr="0013721C">
        <w:rPr>
          <w:lang w:val="en-US"/>
        </w:rPr>
        <w:t>Haggstrom A</w:t>
      </w:r>
      <w:r w:rsidR="0013721C" w:rsidRPr="0013721C">
        <w:rPr>
          <w:lang w:val="en-US"/>
        </w:rPr>
        <w:t>N</w:t>
      </w:r>
      <w:r w:rsidRPr="0013721C">
        <w:rPr>
          <w:lang w:val="en-US"/>
        </w:rPr>
        <w:t xml:space="preserve">, Drolet BA, </w:t>
      </w:r>
      <w:r w:rsidR="003515DC" w:rsidRPr="0013721C">
        <w:rPr>
          <w:lang w:val="en-US"/>
        </w:rPr>
        <w:t>et al</w:t>
      </w:r>
      <w:r w:rsidRPr="0013721C">
        <w:rPr>
          <w:lang w:val="en-US"/>
        </w:rPr>
        <w:t xml:space="preserve">. </w:t>
      </w:r>
      <w:r w:rsidRPr="005F0D2E">
        <w:rPr>
          <w:lang w:val="en-US"/>
        </w:rPr>
        <w:t xml:space="preserve">Prospective study of infantile hemangiomas: </w:t>
      </w:r>
      <w:r w:rsidR="0013721C">
        <w:rPr>
          <w:lang w:val="en-US"/>
        </w:rPr>
        <w:t>d</w:t>
      </w:r>
      <w:r w:rsidRPr="005F0D2E">
        <w:rPr>
          <w:lang w:val="en-US"/>
        </w:rPr>
        <w:t>emographic, prenatal, and perinatal characteristics. J Pediatr. 2007;150(3):291-4.</w:t>
      </w:r>
    </w:p>
    <w:p w:rsidR="005F0D2E" w:rsidRDefault="005F0D2E" w:rsidP="005F0D2E">
      <w:pPr>
        <w:pStyle w:val="NormalWeb"/>
        <w:spacing w:before="0" w:beforeAutospacing="0" w:after="0" w:afterAutospacing="0" w:line="360" w:lineRule="auto"/>
        <w:jc w:val="both"/>
        <w:divId w:val="2136674131"/>
        <w:rPr>
          <w:lang w:val="en-US"/>
        </w:rPr>
      </w:pPr>
    </w:p>
    <w:p w:rsidR="00DF4C99" w:rsidRPr="000539AA" w:rsidRDefault="00DF4C99" w:rsidP="005F0D2E">
      <w:pPr>
        <w:pStyle w:val="NormalWeb"/>
        <w:spacing w:before="0" w:beforeAutospacing="0" w:after="0" w:afterAutospacing="0" w:line="360" w:lineRule="auto"/>
        <w:jc w:val="both"/>
        <w:divId w:val="2136674131"/>
        <w:rPr>
          <w:lang w:val="fr-FR"/>
        </w:rPr>
      </w:pPr>
      <w:r w:rsidRPr="005F0D2E">
        <w:rPr>
          <w:lang w:val="en-US"/>
        </w:rPr>
        <w:t>3.</w:t>
      </w:r>
      <w:r w:rsidR="005F0D2E">
        <w:rPr>
          <w:lang w:val="en-US"/>
        </w:rPr>
        <w:t xml:space="preserve"> </w:t>
      </w:r>
      <w:r w:rsidRPr="005F0D2E">
        <w:rPr>
          <w:lang w:val="en-US"/>
        </w:rPr>
        <w:t>Marler JJ, Mulliken JB. Current management of hemangiomas</w:t>
      </w:r>
      <w:r w:rsidR="003F673E">
        <w:rPr>
          <w:lang w:val="en-US"/>
        </w:rPr>
        <w:t xml:space="preserve"> and </w:t>
      </w:r>
      <w:r w:rsidR="003F673E" w:rsidRPr="005F0D2E">
        <w:rPr>
          <w:lang w:val="en-US"/>
        </w:rPr>
        <w:t>vascular malformations</w:t>
      </w:r>
      <w:r w:rsidRPr="005F0D2E">
        <w:rPr>
          <w:lang w:val="en-US"/>
        </w:rPr>
        <w:t xml:space="preserve">. </w:t>
      </w:r>
      <w:r w:rsidRPr="000539AA">
        <w:rPr>
          <w:lang w:val="fr-FR"/>
        </w:rPr>
        <w:t>Clin Plast Surg</w:t>
      </w:r>
      <w:r w:rsidR="003515DC" w:rsidRPr="000539AA">
        <w:rPr>
          <w:lang w:val="fr-FR"/>
        </w:rPr>
        <w:t>.</w:t>
      </w:r>
      <w:r w:rsidRPr="000539AA">
        <w:rPr>
          <w:lang w:val="fr-FR"/>
        </w:rPr>
        <w:t xml:space="preserve"> 2005;32</w:t>
      </w:r>
      <w:r w:rsidR="003F673E" w:rsidRPr="000539AA">
        <w:rPr>
          <w:lang w:val="fr-FR"/>
        </w:rPr>
        <w:t>(1)</w:t>
      </w:r>
      <w:r w:rsidRPr="000539AA">
        <w:rPr>
          <w:lang w:val="fr-FR"/>
        </w:rPr>
        <w:t>:99-116</w:t>
      </w:r>
      <w:r w:rsidR="003F673E" w:rsidRPr="000539AA">
        <w:rPr>
          <w:lang w:val="fr-FR"/>
        </w:rPr>
        <w:t>, ix</w:t>
      </w:r>
      <w:r w:rsidRPr="000539AA">
        <w:rPr>
          <w:lang w:val="fr-FR"/>
        </w:rPr>
        <w:t>.</w:t>
      </w:r>
    </w:p>
    <w:p w:rsidR="005F0D2E" w:rsidRPr="000539AA" w:rsidRDefault="005F0D2E" w:rsidP="005F0D2E">
      <w:pPr>
        <w:pStyle w:val="NormalWeb"/>
        <w:spacing w:before="0" w:beforeAutospacing="0" w:after="0" w:afterAutospacing="0" w:line="360" w:lineRule="auto"/>
        <w:jc w:val="both"/>
        <w:divId w:val="2136674131"/>
        <w:rPr>
          <w:lang w:val="fr-FR"/>
        </w:rPr>
      </w:pPr>
    </w:p>
    <w:p w:rsidR="00DF4C99" w:rsidRPr="005F0D2E" w:rsidRDefault="00DF4C99" w:rsidP="005F0D2E">
      <w:pPr>
        <w:pStyle w:val="NormalWeb"/>
        <w:spacing w:before="0" w:beforeAutospacing="0" w:after="0" w:afterAutospacing="0" w:line="360" w:lineRule="auto"/>
        <w:jc w:val="both"/>
        <w:divId w:val="2136674131"/>
        <w:rPr>
          <w:lang w:val="en-US"/>
        </w:rPr>
      </w:pPr>
      <w:r w:rsidRPr="003515DC">
        <w:rPr>
          <w:lang w:val="fr-FR"/>
        </w:rPr>
        <w:t>4.</w:t>
      </w:r>
      <w:r w:rsidR="005F0D2E" w:rsidRPr="003515DC">
        <w:rPr>
          <w:lang w:val="fr-FR"/>
        </w:rPr>
        <w:t xml:space="preserve"> </w:t>
      </w:r>
      <w:r w:rsidRPr="003515DC">
        <w:rPr>
          <w:lang w:val="fr-FR"/>
        </w:rPr>
        <w:t>Léauté Labrèze</w:t>
      </w:r>
      <w:r w:rsidR="003D4424">
        <w:rPr>
          <w:lang w:val="fr-FR"/>
        </w:rPr>
        <w:t xml:space="preserve"> </w:t>
      </w:r>
      <w:r w:rsidRPr="003515DC">
        <w:rPr>
          <w:lang w:val="fr-FR"/>
        </w:rPr>
        <w:t xml:space="preserve">C, Dumas de la Roque E, Hubiche T, </w:t>
      </w:r>
      <w:r w:rsidR="003515DC" w:rsidRPr="003515DC">
        <w:rPr>
          <w:lang w:val="fr-FR"/>
        </w:rPr>
        <w:t>et al</w:t>
      </w:r>
      <w:r w:rsidRPr="003515DC">
        <w:rPr>
          <w:lang w:val="fr-FR"/>
        </w:rPr>
        <w:t xml:space="preserve">. </w:t>
      </w:r>
      <w:r w:rsidRPr="005F0D2E">
        <w:rPr>
          <w:lang w:val="en-US"/>
        </w:rPr>
        <w:t>Propranolol for severe hemangiomas of infancy. N Engl J Med</w:t>
      </w:r>
      <w:r w:rsidR="003515DC">
        <w:rPr>
          <w:lang w:val="en-US"/>
        </w:rPr>
        <w:t xml:space="preserve">. </w:t>
      </w:r>
      <w:r w:rsidRPr="005F0D2E">
        <w:rPr>
          <w:lang w:val="en-US"/>
        </w:rPr>
        <w:t>2008;358</w:t>
      </w:r>
      <w:r w:rsidR="003D4424">
        <w:rPr>
          <w:lang w:val="en-US"/>
        </w:rPr>
        <w:t>(24)</w:t>
      </w:r>
      <w:r w:rsidRPr="005F0D2E">
        <w:rPr>
          <w:lang w:val="en-US"/>
        </w:rPr>
        <w:t>:2649-51.</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5.</w:t>
      </w:r>
      <w:r w:rsidR="005F0D2E">
        <w:rPr>
          <w:lang w:val="en-US"/>
        </w:rPr>
        <w:t xml:space="preserve"> </w:t>
      </w:r>
      <w:r w:rsidRPr="005F0D2E">
        <w:rPr>
          <w:lang w:val="en-US"/>
        </w:rPr>
        <w:t>North PE, Waner M, Mizeracki A, Mihm MC Jr. GLUT1: a newly discovered immunohistochemical marker for juvenile hemangiomas. Hum Pathol.</w:t>
      </w:r>
      <w:r w:rsidR="003515DC">
        <w:rPr>
          <w:lang w:val="en-US"/>
        </w:rPr>
        <w:t xml:space="preserve"> </w:t>
      </w:r>
      <w:r w:rsidRPr="005F0D2E">
        <w:rPr>
          <w:lang w:val="en-US"/>
        </w:rPr>
        <w:t>2000;31</w:t>
      </w:r>
      <w:r w:rsidR="003D4424">
        <w:rPr>
          <w:lang w:val="en-US"/>
        </w:rPr>
        <w:t>(1)</w:t>
      </w:r>
      <w:r w:rsidRPr="005F0D2E">
        <w:rPr>
          <w:lang w:val="en-US"/>
        </w:rPr>
        <w:t>:11-22.</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fr-FR"/>
        </w:rPr>
      </w:pPr>
      <w:r w:rsidRPr="005F0D2E">
        <w:rPr>
          <w:lang w:val="en-US"/>
        </w:rPr>
        <w:t>6.</w:t>
      </w:r>
      <w:r w:rsidR="005F0D2E">
        <w:rPr>
          <w:lang w:val="en-US"/>
        </w:rPr>
        <w:t xml:space="preserve"> </w:t>
      </w:r>
      <w:r w:rsidRPr="005F0D2E">
        <w:rPr>
          <w:lang w:val="en-US"/>
        </w:rPr>
        <w:t xml:space="preserve">North PE, Waner M, James CA, </w:t>
      </w:r>
      <w:r w:rsidR="003515DC">
        <w:rPr>
          <w:lang w:val="en-US"/>
        </w:rPr>
        <w:t>et al</w:t>
      </w:r>
      <w:r w:rsidRPr="005F0D2E">
        <w:rPr>
          <w:lang w:val="en-US"/>
        </w:rPr>
        <w:t xml:space="preserve">. Congenital nonprogressive hemangioma: a distinct clinicopathologic entity unlike infantile hemangioma. </w:t>
      </w:r>
      <w:r w:rsidRPr="000539AA">
        <w:rPr>
          <w:lang w:val="en-US"/>
        </w:rPr>
        <w:t>Arch Dermatol.</w:t>
      </w:r>
      <w:r w:rsidR="003515DC" w:rsidRPr="000539AA">
        <w:rPr>
          <w:lang w:val="en-US"/>
        </w:rPr>
        <w:t xml:space="preserve"> </w:t>
      </w:r>
      <w:r w:rsidRPr="005F0D2E">
        <w:rPr>
          <w:lang w:val="fr-FR"/>
        </w:rPr>
        <w:t>2001;137</w:t>
      </w:r>
      <w:r w:rsidR="003D4424">
        <w:rPr>
          <w:lang w:val="fr-FR"/>
        </w:rPr>
        <w:t>(12)</w:t>
      </w:r>
      <w:r w:rsidRPr="005F0D2E">
        <w:rPr>
          <w:lang w:val="fr-FR"/>
        </w:rPr>
        <w:t>:1607-20.</w:t>
      </w:r>
    </w:p>
    <w:p w:rsidR="005F0D2E" w:rsidRDefault="005F0D2E" w:rsidP="005F0D2E">
      <w:pPr>
        <w:pStyle w:val="NormalWeb"/>
        <w:spacing w:before="0" w:beforeAutospacing="0" w:after="0" w:afterAutospacing="0" w:line="360" w:lineRule="auto"/>
        <w:jc w:val="both"/>
        <w:divId w:val="2136674131"/>
        <w:rPr>
          <w:lang w:val="fr-FR"/>
        </w:rPr>
      </w:pPr>
    </w:p>
    <w:p w:rsidR="00DF4C99" w:rsidRPr="003D4424" w:rsidRDefault="00DF4C99" w:rsidP="005F0D2E">
      <w:pPr>
        <w:pStyle w:val="NormalWeb"/>
        <w:spacing w:before="0" w:beforeAutospacing="0" w:after="0" w:afterAutospacing="0" w:line="360" w:lineRule="auto"/>
        <w:jc w:val="both"/>
        <w:divId w:val="2136674131"/>
        <w:rPr>
          <w:lang w:val="fr-FR"/>
        </w:rPr>
      </w:pPr>
      <w:r w:rsidRPr="005F0D2E">
        <w:rPr>
          <w:lang w:val="fr-FR"/>
        </w:rPr>
        <w:t>7.</w:t>
      </w:r>
      <w:r w:rsidR="005F0D2E">
        <w:rPr>
          <w:lang w:val="fr-FR"/>
        </w:rPr>
        <w:t xml:space="preserve"> </w:t>
      </w:r>
      <w:r w:rsidRPr="005F0D2E">
        <w:rPr>
          <w:lang w:val="fr-FR"/>
        </w:rPr>
        <w:t>Léauté Labrèze</w:t>
      </w:r>
      <w:r w:rsidR="003D4424">
        <w:rPr>
          <w:lang w:val="fr-FR"/>
        </w:rPr>
        <w:t xml:space="preserve"> </w:t>
      </w:r>
      <w:r w:rsidRPr="005F0D2E">
        <w:rPr>
          <w:lang w:val="fr-FR"/>
        </w:rPr>
        <w:t>C, Taïeb A. Efficacité des bêtabloquants dans les hémangiomes capillaires infantiles: Consequences et signification physiopathologique thérapeutiques</w:t>
      </w:r>
      <w:r w:rsidR="003D4424">
        <w:rPr>
          <w:lang w:val="fr-FR"/>
        </w:rPr>
        <w:t xml:space="preserve"> [Efficacy of beta-blockers in infantile capillary haemangiomas : the physiopathological significance and thera</w:t>
      </w:r>
      <w:r w:rsidR="008E2CCC">
        <w:rPr>
          <w:lang w:val="fr-FR"/>
        </w:rPr>
        <w:t>peutic consequences]</w:t>
      </w:r>
      <w:r w:rsidRPr="005F0D2E">
        <w:rPr>
          <w:lang w:val="fr-FR"/>
        </w:rPr>
        <w:t xml:space="preserve">. </w:t>
      </w:r>
      <w:r w:rsidRPr="003D4424">
        <w:rPr>
          <w:lang w:val="fr-FR"/>
        </w:rPr>
        <w:t>Ann Dermatol Venereol.</w:t>
      </w:r>
      <w:r w:rsidR="003515DC" w:rsidRPr="003D4424">
        <w:rPr>
          <w:lang w:val="fr-FR"/>
        </w:rPr>
        <w:t xml:space="preserve"> </w:t>
      </w:r>
      <w:r w:rsidRPr="003D4424">
        <w:rPr>
          <w:lang w:val="fr-FR"/>
        </w:rPr>
        <w:t>2008;135</w:t>
      </w:r>
      <w:r w:rsidR="008E2CCC">
        <w:rPr>
          <w:lang w:val="fr-FR"/>
        </w:rPr>
        <w:t>(12)</w:t>
      </w:r>
      <w:r w:rsidRPr="003D4424">
        <w:rPr>
          <w:lang w:val="fr-FR"/>
        </w:rPr>
        <w:t>:860-2.</w:t>
      </w:r>
    </w:p>
    <w:p w:rsidR="008E2CCC" w:rsidRPr="00D341CD" w:rsidRDefault="008E2CCC" w:rsidP="005F0D2E">
      <w:pPr>
        <w:pStyle w:val="NormalWeb"/>
        <w:spacing w:before="0" w:beforeAutospacing="0" w:after="0" w:afterAutospacing="0" w:line="360" w:lineRule="auto"/>
        <w:jc w:val="both"/>
        <w:divId w:val="2136674131"/>
        <w:rPr>
          <w:lang w:val="fr-FR"/>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8.</w:t>
      </w:r>
      <w:r w:rsidR="005F0D2E">
        <w:rPr>
          <w:lang w:val="en-US"/>
        </w:rPr>
        <w:t xml:space="preserve"> </w:t>
      </w:r>
      <w:r w:rsidRPr="005F0D2E">
        <w:rPr>
          <w:lang w:val="en-US"/>
        </w:rPr>
        <w:t>Iannetti G, Torroni A, Chiummariello S, Cavallotti C. Clinical and morphological characteristics of head-facial haemangiomas. Head Face Med</w:t>
      </w:r>
      <w:r w:rsidR="003515DC">
        <w:rPr>
          <w:lang w:val="en-US"/>
        </w:rPr>
        <w:t>.</w:t>
      </w:r>
      <w:r w:rsidRPr="005F0D2E">
        <w:rPr>
          <w:lang w:val="en-US"/>
        </w:rPr>
        <w:t xml:space="preserve"> 2007;3:12.</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9.</w:t>
      </w:r>
      <w:r w:rsidR="005F0D2E">
        <w:rPr>
          <w:lang w:val="en-US"/>
        </w:rPr>
        <w:t xml:space="preserve"> </w:t>
      </w:r>
      <w:r w:rsidRPr="005F0D2E">
        <w:rPr>
          <w:lang w:val="en-US"/>
        </w:rPr>
        <w:t>Storch CH, Hoeger PH. Propranolol in infantile haemangiomas: insights into</w:t>
      </w:r>
      <w:r w:rsidR="008E2CCC">
        <w:rPr>
          <w:lang w:val="en-US"/>
        </w:rPr>
        <w:t xml:space="preserve"> </w:t>
      </w:r>
      <w:r w:rsidR="008E2CCC" w:rsidRPr="005F0D2E">
        <w:rPr>
          <w:lang w:val="en-US"/>
        </w:rPr>
        <w:t>the molecular</w:t>
      </w:r>
      <w:r w:rsidRPr="005F0D2E">
        <w:rPr>
          <w:lang w:val="en-US"/>
        </w:rPr>
        <w:t xml:space="preserve"> mechanisms of action. Br J Dermatol.</w:t>
      </w:r>
      <w:r w:rsidR="003515DC">
        <w:rPr>
          <w:lang w:val="en-US"/>
        </w:rPr>
        <w:t xml:space="preserve"> </w:t>
      </w:r>
      <w:r w:rsidRPr="005F0D2E">
        <w:rPr>
          <w:lang w:val="en-US"/>
        </w:rPr>
        <w:t>2010;163</w:t>
      </w:r>
      <w:r w:rsidR="008E2CCC">
        <w:rPr>
          <w:lang w:val="en-US"/>
        </w:rPr>
        <w:t>(2)</w:t>
      </w:r>
      <w:r w:rsidRPr="005F0D2E">
        <w:rPr>
          <w:lang w:val="en-US"/>
        </w:rPr>
        <w:t>:269-74.</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10.</w:t>
      </w:r>
      <w:r w:rsidR="005F0D2E">
        <w:rPr>
          <w:lang w:val="en-US"/>
        </w:rPr>
        <w:t xml:space="preserve"> </w:t>
      </w:r>
      <w:r w:rsidRPr="005F0D2E">
        <w:rPr>
          <w:lang w:val="en-US"/>
        </w:rPr>
        <w:t>D'Angelo G, Lee H, Weiner RI. cAMP-dependent protein kinase inhibits the mitogenic action of vascular endothelial growth factor and fibroblast growth factor in capillary endothelial cells by blocking Raf activation. J Cell Biochem. 1997;67</w:t>
      </w:r>
      <w:r w:rsidR="008E2CCC">
        <w:rPr>
          <w:lang w:val="en-US"/>
        </w:rPr>
        <w:t>(3)</w:t>
      </w:r>
      <w:r w:rsidRPr="005F0D2E">
        <w:rPr>
          <w:lang w:val="en-US"/>
        </w:rPr>
        <w:t>:353-66.</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11.</w:t>
      </w:r>
      <w:r w:rsidR="005F0D2E">
        <w:rPr>
          <w:lang w:val="en-US"/>
        </w:rPr>
        <w:t xml:space="preserve"> </w:t>
      </w:r>
      <w:r w:rsidRPr="005F0D2E">
        <w:rPr>
          <w:lang w:val="en-US"/>
        </w:rPr>
        <w:t>de Groot AA, Mathy MJ, van Zwieten PA, Peters SL. Involvement of the beta3 adrenoceptor</w:t>
      </w:r>
      <w:r w:rsidR="008E2CCC">
        <w:rPr>
          <w:lang w:val="en-US"/>
        </w:rPr>
        <w:t xml:space="preserve"> in nebivollol</w:t>
      </w:r>
      <w:r w:rsidRPr="005F0D2E">
        <w:rPr>
          <w:lang w:val="en-US"/>
        </w:rPr>
        <w:t>-induced vasorelaxation in the rat aorta. J Cardiovasc Pharmacol. 2003;42</w:t>
      </w:r>
      <w:r w:rsidR="008E2CCC">
        <w:rPr>
          <w:lang w:val="en-US"/>
        </w:rPr>
        <w:t>(2)</w:t>
      </w:r>
      <w:r w:rsidRPr="005F0D2E">
        <w:rPr>
          <w:lang w:val="en-US"/>
        </w:rPr>
        <w:t>:232-6.</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12.</w:t>
      </w:r>
      <w:r w:rsidR="005F0D2E">
        <w:rPr>
          <w:lang w:val="en-US"/>
        </w:rPr>
        <w:t xml:space="preserve"> </w:t>
      </w:r>
      <w:r w:rsidRPr="005F0D2E">
        <w:rPr>
          <w:lang w:val="en-US"/>
        </w:rPr>
        <w:t>Greenberger S, Adini I, Boscolo E, Mulliken JB, Bischoff J. Targeting</w:t>
      </w:r>
      <w:r w:rsidR="003515DC">
        <w:rPr>
          <w:lang w:val="en-US"/>
        </w:rPr>
        <w:t xml:space="preserve"> </w:t>
      </w:r>
      <w:r w:rsidRPr="005F0D2E">
        <w:rPr>
          <w:lang w:val="en-US"/>
        </w:rPr>
        <w:t>NF-</w:t>
      </w:r>
      <w:r w:rsidRPr="005F0D2E">
        <w:t>κ</w:t>
      </w:r>
      <w:r w:rsidRPr="005F0D2E">
        <w:rPr>
          <w:lang w:val="en-US"/>
        </w:rPr>
        <w:t>B in infantile hemangioma-derived stem cells reduces VEGF-A expression. Angiogenesis. 2010;13</w:t>
      </w:r>
      <w:r w:rsidR="00CB61A1">
        <w:rPr>
          <w:lang w:val="en-US"/>
        </w:rPr>
        <w:t>(4)</w:t>
      </w:r>
      <w:r w:rsidRPr="005F0D2E">
        <w:rPr>
          <w:lang w:val="en-US"/>
        </w:rPr>
        <w:t>:327-35.</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fr-FR"/>
        </w:rPr>
      </w:pPr>
      <w:r w:rsidRPr="005F0D2E">
        <w:rPr>
          <w:lang w:val="en-US"/>
        </w:rPr>
        <w:t>13.</w:t>
      </w:r>
      <w:r w:rsidR="005F0D2E">
        <w:rPr>
          <w:lang w:val="en-US"/>
        </w:rPr>
        <w:t xml:space="preserve"> </w:t>
      </w:r>
      <w:r w:rsidRPr="005F0D2E">
        <w:rPr>
          <w:lang w:val="en-US"/>
        </w:rPr>
        <w:t xml:space="preserve">Itinteang T, Brasch HD, Tan ST, Day DJ. Expression of components of the renin-angiotensin system in proliferating infantile haemangioma may account for the propranolol-induced accelerated involution. </w:t>
      </w:r>
      <w:r w:rsidRPr="005F0D2E">
        <w:rPr>
          <w:lang w:val="fr-FR"/>
        </w:rPr>
        <w:t>J Plast Reconstr Surg Aesthet. 2011;64</w:t>
      </w:r>
      <w:r w:rsidR="00CB61A1">
        <w:rPr>
          <w:lang w:val="fr-FR"/>
        </w:rPr>
        <w:t>(6)</w:t>
      </w:r>
      <w:r w:rsidRPr="005F0D2E">
        <w:rPr>
          <w:lang w:val="fr-FR"/>
        </w:rPr>
        <w:t>:759-65.</w:t>
      </w:r>
    </w:p>
    <w:p w:rsidR="005F0D2E" w:rsidRDefault="005F0D2E" w:rsidP="005F0D2E">
      <w:pPr>
        <w:pStyle w:val="NormalWeb"/>
        <w:spacing w:before="0" w:beforeAutospacing="0" w:after="0" w:afterAutospacing="0" w:line="360" w:lineRule="auto"/>
        <w:jc w:val="both"/>
        <w:divId w:val="2136674131"/>
        <w:rPr>
          <w:lang w:val="fr-FR"/>
        </w:rPr>
      </w:pPr>
    </w:p>
    <w:p w:rsidR="00DF4C99" w:rsidRPr="003515DC" w:rsidRDefault="00DF4C99" w:rsidP="005F0D2E">
      <w:pPr>
        <w:pStyle w:val="NormalWeb"/>
        <w:spacing w:before="0" w:beforeAutospacing="0" w:after="0" w:afterAutospacing="0" w:line="360" w:lineRule="auto"/>
        <w:jc w:val="both"/>
        <w:divId w:val="2136674131"/>
        <w:rPr>
          <w:lang w:val="fr-FR"/>
        </w:rPr>
      </w:pPr>
      <w:r w:rsidRPr="005F0D2E">
        <w:rPr>
          <w:lang w:val="fr-FR"/>
        </w:rPr>
        <w:t>14.</w:t>
      </w:r>
      <w:r w:rsidR="005F0D2E">
        <w:rPr>
          <w:lang w:val="fr-FR"/>
        </w:rPr>
        <w:t xml:space="preserve"> </w:t>
      </w:r>
      <w:r w:rsidRPr="005F0D2E">
        <w:rPr>
          <w:lang w:val="fr-FR"/>
        </w:rPr>
        <w:t>de Graaf M, Breur JM, Rapha</w:t>
      </w:r>
      <w:r w:rsidR="00CB61A1">
        <w:rPr>
          <w:lang w:val="fr-FR"/>
        </w:rPr>
        <w:t>ë</w:t>
      </w:r>
      <w:r w:rsidRPr="005F0D2E">
        <w:rPr>
          <w:lang w:val="fr-FR"/>
        </w:rPr>
        <w:t xml:space="preserve">l FM, </w:t>
      </w:r>
      <w:r w:rsidR="00CB61A1">
        <w:rPr>
          <w:lang w:val="fr-FR"/>
        </w:rPr>
        <w:t>et al</w:t>
      </w:r>
      <w:r w:rsidRPr="005F0D2E">
        <w:rPr>
          <w:lang w:val="fr-FR"/>
        </w:rPr>
        <w:t xml:space="preserve">. </w:t>
      </w:r>
      <w:r w:rsidRPr="005F0D2E">
        <w:rPr>
          <w:lang w:val="en-US"/>
        </w:rPr>
        <w:t xml:space="preserve">Adverse effects of propranolol when used in the treatment of hemangiomas: a case series of 28 infants. </w:t>
      </w:r>
      <w:r w:rsidRPr="003515DC">
        <w:rPr>
          <w:lang w:val="fr-FR"/>
        </w:rPr>
        <w:t>J Am Acad Dermatol.</w:t>
      </w:r>
      <w:r w:rsidR="003515DC" w:rsidRPr="003515DC">
        <w:rPr>
          <w:lang w:val="fr-FR"/>
        </w:rPr>
        <w:t xml:space="preserve"> </w:t>
      </w:r>
      <w:r w:rsidRPr="003515DC">
        <w:rPr>
          <w:lang w:val="fr-FR"/>
        </w:rPr>
        <w:t>2011;65</w:t>
      </w:r>
      <w:r w:rsidR="00CB61A1">
        <w:rPr>
          <w:lang w:val="fr-FR"/>
        </w:rPr>
        <w:t>(2)</w:t>
      </w:r>
      <w:r w:rsidRPr="003515DC">
        <w:rPr>
          <w:lang w:val="fr-FR"/>
        </w:rPr>
        <w:t>:320-7.</w:t>
      </w:r>
    </w:p>
    <w:p w:rsidR="005F0D2E" w:rsidRPr="003515DC" w:rsidRDefault="005F0D2E" w:rsidP="005F0D2E">
      <w:pPr>
        <w:pStyle w:val="NormalWeb"/>
        <w:spacing w:before="0" w:beforeAutospacing="0" w:after="0" w:afterAutospacing="0" w:line="360" w:lineRule="auto"/>
        <w:jc w:val="both"/>
        <w:divId w:val="2136674131"/>
        <w:rPr>
          <w:lang w:val="fr-FR"/>
        </w:rPr>
      </w:pPr>
    </w:p>
    <w:p w:rsidR="00DF4C99" w:rsidRPr="005F0D2E" w:rsidRDefault="00DF4C99" w:rsidP="005F0D2E">
      <w:pPr>
        <w:pStyle w:val="NormalWeb"/>
        <w:spacing w:before="0" w:beforeAutospacing="0" w:after="0" w:afterAutospacing="0" w:line="360" w:lineRule="auto"/>
        <w:jc w:val="both"/>
        <w:divId w:val="2136674131"/>
        <w:rPr>
          <w:lang w:val="en-US"/>
        </w:rPr>
      </w:pPr>
      <w:r w:rsidRPr="003515DC">
        <w:rPr>
          <w:lang w:val="fr-FR"/>
        </w:rPr>
        <w:t>15.</w:t>
      </w:r>
      <w:r w:rsidR="005F0D2E" w:rsidRPr="003515DC">
        <w:rPr>
          <w:lang w:val="fr-FR"/>
        </w:rPr>
        <w:t xml:space="preserve"> </w:t>
      </w:r>
      <w:r w:rsidRPr="003515DC">
        <w:rPr>
          <w:lang w:val="fr-FR"/>
        </w:rPr>
        <w:t xml:space="preserve">Sans V, de la Roque ED, Berge J, </w:t>
      </w:r>
      <w:r w:rsidR="003515DC" w:rsidRPr="003515DC">
        <w:rPr>
          <w:lang w:val="fr-FR"/>
        </w:rPr>
        <w:t>et al</w:t>
      </w:r>
      <w:r w:rsidRPr="003515DC">
        <w:rPr>
          <w:lang w:val="fr-FR"/>
        </w:rPr>
        <w:t xml:space="preserve">. </w:t>
      </w:r>
      <w:r w:rsidRPr="005F0D2E">
        <w:rPr>
          <w:lang w:val="en-US"/>
        </w:rPr>
        <w:t>Propranolol for severe infantile hemangiomas: follow-up report. Pediatrics. 2009;124</w:t>
      </w:r>
      <w:r w:rsidR="00CB61A1">
        <w:rPr>
          <w:lang w:val="en-US"/>
        </w:rPr>
        <w:t>(3)</w:t>
      </w:r>
      <w:r w:rsidRPr="005F0D2E">
        <w:rPr>
          <w:lang w:val="en-US"/>
        </w:rPr>
        <w:t>:e423-31.</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16.</w:t>
      </w:r>
      <w:r w:rsidR="005F0D2E">
        <w:rPr>
          <w:lang w:val="en-US"/>
        </w:rPr>
        <w:t xml:space="preserve"> </w:t>
      </w:r>
      <w:r w:rsidRPr="005F0D2E">
        <w:rPr>
          <w:lang w:val="en-US"/>
        </w:rPr>
        <w:t xml:space="preserve">Holmes WJ, Mishra A, Gorst C, Liew SH. Propranolol as first-line treatment </w:t>
      </w:r>
      <w:r w:rsidR="00A71959">
        <w:rPr>
          <w:lang w:val="en-US"/>
        </w:rPr>
        <w:t xml:space="preserve">for </w:t>
      </w:r>
      <w:r w:rsidRPr="005F0D2E">
        <w:rPr>
          <w:lang w:val="en-US"/>
        </w:rPr>
        <w:t>rapidly proliferating infantile haemangiomas. J Plast Reconstr Aesthet</w:t>
      </w:r>
      <w:r w:rsidR="00A71959">
        <w:rPr>
          <w:lang w:val="en-US"/>
        </w:rPr>
        <w:t xml:space="preserve"> Surg</w:t>
      </w:r>
      <w:r w:rsidRPr="005F0D2E">
        <w:rPr>
          <w:lang w:val="en-US"/>
        </w:rPr>
        <w:t>. 2011;64</w:t>
      </w:r>
      <w:r w:rsidR="00A71959">
        <w:rPr>
          <w:lang w:val="en-US"/>
        </w:rPr>
        <w:t>(4)</w:t>
      </w:r>
      <w:r w:rsidRPr="005F0D2E">
        <w:rPr>
          <w:lang w:val="en-US"/>
        </w:rPr>
        <w:t>:445-51.</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17.</w:t>
      </w:r>
      <w:r w:rsidR="005F0D2E">
        <w:rPr>
          <w:lang w:val="en-US"/>
        </w:rPr>
        <w:t xml:space="preserve"> </w:t>
      </w:r>
      <w:r w:rsidRPr="005F0D2E">
        <w:rPr>
          <w:lang w:val="en-US"/>
        </w:rPr>
        <w:t xml:space="preserve">Schiestl C, Neuhaus K, Zoller S, </w:t>
      </w:r>
      <w:r w:rsidR="00B67265">
        <w:rPr>
          <w:lang w:val="en-US"/>
        </w:rPr>
        <w:t>et al</w:t>
      </w:r>
      <w:r w:rsidRPr="005F0D2E">
        <w:rPr>
          <w:lang w:val="en-US"/>
        </w:rPr>
        <w:t>. Efficacy and safety of propranolol as first-line treatment for infantile hemangiomas. Eur J Pediatr.</w:t>
      </w:r>
      <w:r w:rsidR="00B67265">
        <w:rPr>
          <w:lang w:val="en-US"/>
        </w:rPr>
        <w:t xml:space="preserve"> </w:t>
      </w:r>
      <w:r w:rsidRPr="005F0D2E">
        <w:rPr>
          <w:lang w:val="en-US"/>
        </w:rPr>
        <w:t>2011;170</w:t>
      </w:r>
      <w:r w:rsidR="00A71959">
        <w:rPr>
          <w:lang w:val="en-US"/>
        </w:rPr>
        <w:t>(4)</w:t>
      </w:r>
      <w:r w:rsidRPr="005F0D2E">
        <w:rPr>
          <w:lang w:val="en-US"/>
        </w:rPr>
        <w:t>:493-501.</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rPr>
          <w:lang w:val="en-US"/>
        </w:rPr>
      </w:pPr>
      <w:r w:rsidRPr="005F0D2E">
        <w:rPr>
          <w:lang w:val="en-US"/>
        </w:rPr>
        <w:t>18.</w:t>
      </w:r>
      <w:r w:rsidR="005F0D2E">
        <w:rPr>
          <w:lang w:val="en-US"/>
        </w:rPr>
        <w:t xml:space="preserve"> </w:t>
      </w:r>
      <w:r w:rsidRPr="005F0D2E">
        <w:rPr>
          <w:lang w:val="en-US"/>
        </w:rPr>
        <w:t>Starkey E, Shahidullah H. Propranolol for infantile haemangiomas: a</w:t>
      </w:r>
      <w:r w:rsidR="003442E3">
        <w:rPr>
          <w:lang w:val="en-US"/>
        </w:rPr>
        <w:t xml:space="preserve"> </w:t>
      </w:r>
      <w:r w:rsidRPr="005F0D2E">
        <w:rPr>
          <w:lang w:val="en-US"/>
        </w:rPr>
        <w:t>review. Arch Dis Child. 2011;96(9):890-3.</w:t>
      </w:r>
    </w:p>
    <w:p w:rsidR="005F0D2E" w:rsidRDefault="005F0D2E" w:rsidP="005F0D2E">
      <w:pPr>
        <w:pStyle w:val="NormalWeb"/>
        <w:spacing w:before="0" w:beforeAutospacing="0" w:after="0" w:afterAutospacing="0" w:line="360" w:lineRule="auto"/>
        <w:jc w:val="both"/>
        <w:divId w:val="2136674131"/>
        <w:rPr>
          <w:lang w:val="en-US"/>
        </w:rPr>
      </w:pPr>
    </w:p>
    <w:p w:rsidR="00DF4C99" w:rsidRPr="005F0D2E" w:rsidRDefault="00DF4C99" w:rsidP="005F0D2E">
      <w:pPr>
        <w:pStyle w:val="NormalWeb"/>
        <w:spacing w:before="0" w:beforeAutospacing="0" w:after="0" w:afterAutospacing="0" w:line="360" w:lineRule="auto"/>
        <w:jc w:val="both"/>
        <w:divId w:val="2136674131"/>
      </w:pPr>
      <w:r w:rsidRPr="005F0D2E">
        <w:rPr>
          <w:lang w:val="en-US"/>
        </w:rPr>
        <w:t>19.</w:t>
      </w:r>
      <w:r w:rsidR="005F0D2E">
        <w:rPr>
          <w:lang w:val="en-US"/>
        </w:rPr>
        <w:t xml:space="preserve"> </w:t>
      </w:r>
      <w:r w:rsidRPr="005F0D2E">
        <w:rPr>
          <w:lang w:val="en-US"/>
        </w:rPr>
        <w:t>Hogeling F, Adams S, Wargon O. A randomized controlled trial of</w:t>
      </w:r>
      <w:r w:rsidR="00B67265">
        <w:rPr>
          <w:lang w:val="en-US"/>
        </w:rPr>
        <w:t xml:space="preserve"> </w:t>
      </w:r>
      <w:r w:rsidRPr="005F0D2E">
        <w:rPr>
          <w:lang w:val="en-US"/>
        </w:rPr>
        <w:t xml:space="preserve">propranolol for infantile hemangiomas. </w:t>
      </w:r>
      <w:r w:rsidRPr="005F0D2E">
        <w:t>Pediatrics. 2011;128</w:t>
      </w:r>
      <w:r w:rsidR="003442E3">
        <w:t>(2)</w:t>
      </w:r>
      <w:r w:rsidRPr="005F0D2E">
        <w:t>:e259-66.</w:t>
      </w:r>
    </w:p>
    <w:p w:rsidR="005F0D2E" w:rsidRDefault="005F0D2E" w:rsidP="005F0D2E">
      <w:pPr>
        <w:pStyle w:val="NormalWeb"/>
        <w:spacing w:before="0" w:beforeAutospacing="0" w:after="0" w:afterAutospacing="0" w:line="360" w:lineRule="auto"/>
        <w:jc w:val="both"/>
        <w:divId w:val="153298291"/>
        <w:rPr>
          <w:b/>
        </w:rPr>
      </w:pPr>
    </w:p>
    <w:p w:rsidR="00DF4C99" w:rsidDel="006658BF" w:rsidRDefault="005F0D2E" w:rsidP="006658BF">
      <w:pPr>
        <w:pStyle w:val="NormalWeb"/>
        <w:spacing w:before="0" w:beforeAutospacing="0" w:after="0" w:afterAutospacing="0"/>
        <w:jc w:val="both"/>
        <w:divId w:val="153298291"/>
        <w:rPr>
          <w:ins w:id="267" w:author="crigor" w:date="2012-09-24T23:08:00Z"/>
          <w:del w:id="268" w:author="Francisco Felix" w:date="2012-12-20T16:18:00Z"/>
        </w:rPr>
        <w:pPrChange w:id="269" w:author="Francisco Felix" w:date="2012-12-20T16:18:00Z">
          <w:pPr>
            <w:pStyle w:val="NormalWeb"/>
            <w:spacing w:before="0" w:beforeAutospacing="0" w:after="0" w:afterAutospacing="0"/>
            <w:jc w:val="both"/>
            <w:divId w:val="153298291"/>
          </w:pPr>
        </w:pPrChange>
      </w:pPr>
      <w:r w:rsidRPr="005F0D2E">
        <w:rPr>
          <w:b/>
        </w:rPr>
        <w:t>Sources of funding:</w:t>
      </w:r>
      <w:r>
        <w:t xml:space="preserve"> </w:t>
      </w:r>
      <w:ins w:id="270" w:author="Francisco Felix" w:date="2012-12-20T16:09:00Z">
        <w:r w:rsidR="007C6389" w:rsidRPr="006658BF">
          <w:rPr>
            <w:highlight w:val="yellow"/>
            <w:rPrChange w:id="271" w:author="Francisco Felix" w:date="2012-12-20T16:19:00Z">
              <w:rPr/>
            </w:rPrChange>
          </w:rPr>
          <w:t xml:space="preserve">The </w:t>
        </w:r>
        <w:r w:rsidR="006658BF" w:rsidRPr="00C7067E">
          <w:rPr>
            <w:highlight w:val="yellow"/>
          </w:rPr>
          <w:t>p</w:t>
        </w:r>
        <w:r w:rsidR="007C6389" w:rsidRPr="006658BF">
          <w:rPr>
            <w:highlight w:val="yellow"/>
            <w:rPrChange w:id="272" w:author="Francisco Felix" w:date="2012-12-20T16:19:00Z">
              <w:rPr/>
            </w:rPrChange>
          </w:rPr>
          <w:t>roject</w:t>
        </w:r>
        <w:r w:rsidR="006658BF" w:rsidRPr="006658BF">
          <w:rPr>
            <w:highlight w:val="yellow"/>
            <w:rPrChange w:id="273" w:author="Francisco Felix" w:date="2012-12-20T16:19:00Z">
              <w:rPr/>
            </w:rPrChange>
          </w:rPr>
          <w:t xml:space="preserve"> received no funding. </w:t>
        </w:r>
      </w:ins>
      <w:ins w:id="274" w:author="Francisco Felix" w:date="2012-12-20T16:14:00Z">
        <w:r w:rsidR="006658BF" w:rsidRPr="006658BF">
          <w:rPr>
            <w:highlight w:val="yellow"/>
            <w:rPrChange w:id="275" w:author="Francisco Felix" w:date="2012-12-20T16:19:00Z">
              <w:rPr/>
            </w:rPrChange>
          </w:rPr>
          <w:t>Undergraduate</w:t>
        </w:r>
      </w:ins>
      <w:ins w:id="276" w:author="Francisco Felix" w:date="2012-12-20T16:18:00Z">
        <w:r w:rsidR="006658BF" w:rsidRPr="006658BF">
          <w:rPr>
            <w:highlight w:val="yellow"/>
            <w:rPrChange w:id="277" w:author="Francisco Felix" w:date="2012-12-20T16:19:00Z">
              <w:rPr/>
            </w:rPrChange>
          </w:rPr>
          <w:t xml:space="preserve"> students with </w:t>
        </w:r>
      </w:ins>
      <w:ins w:id="278" w:author="Francisco Felix" w:date="2012-12-20T16:14:00Z">
        <w:r w:rsidR="006658BF" w:rsidRPr="006658BF">
          <w:rPr>
            <w:highlight w:val="yellow"/>
            <w:rPrChange w:id="279" w:author="Francisco Felix" w:date="2012-12-20T16:19:00Z">
              <w:rPr/>
            </w:rPrChange>
          </w:rPr>
          <w:t xml:space="preserve"> scholarship</w:t>
        </w:r>
      </w:ins>
      <w:ins w:id="280" w:author="Francisco Felix" w:date="2012-12-20T16:18:00Z">
        <w:r w:rsidR="006658BF" w:rsidRPr="006658BF">
          <w:rPr>
            <w:highlight w:val="yellow"/>
            <w:rPrChange w:id="281" w:author="Francisco Felix" w:date="2012-12-20T16:19:00Z">
              <w:rPr/>
            </w:rPrChange>
          </w:rPr>
          <w:t>s</w:t>
        </w:r>
      </w:ins>
      <w:ins w:id="282" w:author="Francisco Felix" w:date="2012-12-20T16:14:00Z">
        <w:r w:rsidR="006658BF" w:rsidRPr="006658BF">
          <w:rPr>
            <w:highlight w:val="yellow"/>
            <w:rPrChange w:id="283" w:author="Francisco Felix" w:date="2012-12-20T16:19:00Z">
              <w:rPr/>
            </w:rPrChange>
          </w:rPr>
          <w:t xml:space="preserve"> from</w:t>
        </w:r>
      </w:ins>
      <w:ins w:id="284" w:author="Francisco Felix" w:date="2012-12-20T16:17:00Z">
        <w:r w:rsidR="006658BF" w:rsidRPr="006658BF">
          <w:rPr>
            <w:highlight w:val="yellow"/>
            <w:rPrChange w:id="285" w:author="Francisco Felix" w:date="2012-12-20T16:19:00Z">
              <w:rPr/>
            </w:rPrChange>
          </w:rPr>
          <w:t xml:space="preserve"> Foundation for Support in Scientific and Technological Development of Ceará, Brazil</w:t>
        </w:r>
      </w:ins>
      <w:ins w:id="286" w:author="Francisco Felix" w:date="2012-12-20T16:19:00Z">
        <w:r w:rsidR="006658BF">
          <w:rPr>
            <w:highlight w:val="yellow"/>
          </w:rPr>
          <w:t xml:space="preserve"> (FUNCAP)</w:t>
        </w:r>
      </w:ins>
      <w:ins w:id="287" w:author="Francisco Felix" w:date="2012-12-20T16:17:00Z">
        <w:r w:rsidR="006658BF" w:rsidRPr="006658BF">
          <w:rPr>
            <w:highlight w:val="yellow"/>
            <w:rPrChange w:id="288" w:author="Francisco Felix" w:date="2012-12-20T16:19:00Z">
              <w:rPr/>
            </w:rPrChange>
          </w:rPr>
          <w:t xml:space="preserve"> </w:t>
        </w:r>
      </w:ins>
      <w:ins w:id="289" w:author="Francisco Felix" w:date="2012-12-20T16:18:00Z">
        <w:r w:rsidR="006658BF" w:rsidRPr="006658BF">
          <w:rPr>
            <w:highlight w:val="yellow"/>
            <w:rPrChange w:id="290" w:author="Francisco Felix" w:date="2012-12-20T16:19:00Z">
              <w:rPr/>
            </w:rPrChange>
          </w:rPr>
          <w:t>collected the data.</w:t>
        </w:r>
      </w:ins>
      <w:ins w:id="291" w:author="Francisco Felix" w:date="2012-12-20T16:09:00Z">
        <w:r w:rsidR="007C6389">
          <w:t xml:space="preserve"> </w:t>
        </w:r>
      </w:ins>
      <w:del w:id="292" w:author="Francisco Felix" w:date="2012-12-20T16:18:00Z">
        <w:r w:rsidR="00DF4C99" w:rsidRPr="005F0D2E" w:rsidDel="006658BF">
          <w:delText>Programa Institucional de Bolsas de Iniciação Científica (PIBIC) da Universidade Federal do Ceará (UFC)</w:delText>
        </w:r>
        <w:r w:rsidR="00DC76F9" w:rsidDel="006658BF">
          <w:delText xml:space="preserve"> </w:delText>
        </w:r>
      </w:del>
      <w:ins w:id="293" w:author="jnakamura" w:date="2012-09-12T13:17:00Z">
        <w:del w:id="294" w:author="Francisco Felix" w:date="2012-12-20T16:18:00Z">
          <w:r w:rsidR="00DC76F9" w:rsidRPr="00DC76F9" w:rsidDel="006658BF">
            <w:rPr>
              <w:highlight w:val="yellow"/>
            </w:rPr>
            <w:delText>qual o número desse processo?</w:delText>
          </w:r>
        </w:del>
      </w:ins>
      <w:del w:id="295" w:author="Francisco Felix" w:date="2012-12-20T16:18:00Z">
        <w:r w:rsidR="00DF4C99" w:rsidRPr="005F0D2E" w:rsidDel="006658BF">
          <w:delText>, Fundação Cearense de Apoio ao Desenvolvimento Científico e Tecnológico (FUNCAP)</w:delText>
        </w:r>
      </w:del>
      <w:ins w:id="296" w:author="jnakamura" w:date="2012-09-12T13:17:00Z">
        <w:del w:id="297" w:author="Francisco Felix" w:date="2012-12-20T16:18:00Z">
          <w:r w:rsidR="00DC76F9" w:rsidDel="006658BF">
            <w:delText xml:space="preserve"> </w:delText>
          </w:r>
          <w:r w:rsidR="00DC76F9" w:rsidRPr="00DC76F9" w:rsidDel="006658BF">
            <w:rPr>
              <w:highlight w:val="yellow"/>
            </w:rPr>
            <w:delText>qual o número desse processo?</w:delText>
          </w:r>
        </w:del>
      </w:ins>
      <w:ins w:id="298" w:author="jnakamura" w:date="2012-09-12T14:25:00Z">
        <w:del w:id="299" w:author="Francisco Felix" w:date="2012-12-20T16:18:00Z">
          <w:r w:rsidR="004549BC" w:rsidDel="006658BF">
            <w:delText xml:space="preserve"> and</w:delText>
          </w:r>
        </w:del>
      </w:ins>
      <w:del w:id="300" w:author="Francisco Felix" w:date="2012-12-20T16:18:00Z">
        <w:r w:rsidR="00DF4C99" w:rsidRPr="005F0D2E" w:rsidDel="006658BF">
          <w:delText xml:space="preserve"> Programa de Bolsas de Apoio Técnico à Pesquisa do Conselho Nacional de Desenvolvimento Científico e Tecnológico (CNPq)</w:delText>
        </w:r>
      </w:del>
      <w:ins w:id="301" w:author="jnakamura" w:date="2012-09-12T13:17:00Z">
        <w:del w:id="302" w:author="Francisco Felix" w:date="2012-12-20T16:18:00Z">
          <w:r w:rsidR="00DC76F9" w:rsidDel="006658BF">
            <w:delText xml:space="preserve"> </w:delText>
          </w:r>
          <w:r w:rsidR="00DC76F9" w:rsidRPr="00DC76F9" w:rsidDel="006658BF">
            <w:rPr>
              <w:highlight w:val="yellow"/>
            </w:rPr>
            <w:delText>qual o número desse processo?</w:delText>
          </w:r>
        </w:del>
      </w:ins>
      <w:del w:id="303" w:author="Francisco Felix" w:date="2012-12-20T16:18:00Z">
        <w:r w:rsidR="00DF4C99" w:rsidRPr="005F0D2E" w:rsidDel="006658BF">
          <w:delText>.</w:delText>
        </w:r>
      </w:del>
    </w:p>
    <w:p w:rsidR="003132C7" w:rsidRDefault="003132C7" w:rsidP="006658BF">
      <w:pPr>
        <w:pStyle w:val="NormalWeb"/>
        <w:spacing w:before="0" w:beforeAutospacing="0" w:after="0" w:afterAutospacing="0"/>
        <w:jc w:val="both"/>
        <w:divId w:val="153298291"/>
      </w:pPr>
      <w:ins w:id="304" w:author="crigor" w:date="2012-09-24T23:08:00Z">
        <w:del w:id="305" w:author="Francisco Felix" w:date="2012-12-20T16:18:00Z">
          <w:r w:rsidDel="006658BF">
            <w:delText>Na verdade, não temos nenhum projeto de pesquisa das agências de fomento, apenas bolsistas de iniciação científica</w:delText>
          </w:r>
        </w:del>
      </w:ins>
      <w:ins w:id="306" w:author="crigor" w:date="2012-09-24T23:15:00Z">
        <w:del w:id="307" w:author="Francisco Felix" w:date="2012-12-20T16:18:00Z">
          <w:r w:rsidDel="006658BF">
            <w:delText xml:space="preserve"> pela UFC, com financiamento via CNPq e FUNCAP</w:delText>
          </w:r>
        </w:del>
      </w:ins>
      <w:ins w:id="308" w:author="crigor" w:date="2012-09-24T23:17:00Z">
        <w:del w:id="309" w:author="Francisco Felix" w:date="2012-12-20T16:18:00Z">
          <w:r w:rsidDel="006658BF">
            <w:delText>, além de um técnico com bolsa de apoio técnico do CNPq.</w:delText>
          </w:r>
        </w:del>
      </w:ins>
      <w:ins w:id="310" w:author="crigor" w:date="2012-09-24T23:15:00Z">
        <w:del w:id="311" w:author="Francisco Felix" w:date="2012-12-20T16:18:00Z">
          <w:r w:rsidDel="006658BF">
            <w:delText xml:space="preserve"> </w:delText>
          </w:r>
        </w:del>
      </w:ins>
      <w:ins w:id="312" w:author="crigor" w:date="2012-09-24T23:16:00Z">
        <w:del w:id="313" w:author="Francisco Felix" w:date="2012-12-20T16:18:00Z">
          <w:r w:rsidDel="006658BF">
            <w:delText xml:space="preserve">Logo, não temos número de processos de projetos. </w:delText>
          </w:r>
        </w:del>
      </w:ins>
      <w:ins w:id="314" w:author="crigor" w:date="2012-09-24T23:26:00Z">
        <w:del w:id="315" w:author="Francisco Felix" w:date="2012-12-20T16:18:00Z">
          <w:r w:rsidR="00141BFC" w:rsidDel="006658BF">
            <w:delText>Note: os bolsistas são do PIBIC da UFC, o financiamento é via FUNCAP ou CNPq, mas o vínculo é o PIBIC da UFC.</w:delText>
          </w:r>
        </w:del>
      </w:ins>
      <w:ins w:id="316" w:author="crigor" w:date="2012-09-24T23:27:00Z">
        <w:del w:id="317" w:author="Francisco Felix" w:date="2012-12-20T16:18:00Z">
          <w:r w:rsidR="00141BFC" w:rsidDel="006658BF">
            <w:delText xml:space="preserve"> Ao critério de vocês, se preferirem, a referência à FUNCAP e CNPq (no caso do PIBIC-UFC) pode ser suprimida para evitar confus</w:delText>
          </w:r>
        </w:del>
      </w:ins>
      <w:ins w:id="318" w:author="crigor" w:date="2012-09-24T23:28:00Z">
        <w:del w:id="319" w:author="Francisco Felix" w:date="2012-12-20T16:18:00Z">
          <w:r w:rsidR="00141BFC" w:rsidDel="006658BF">
            <w:delText>ão.</w:delText>
          </w:r>
        </w:del>
      </w:ins>
    </w:p>
    <w:p w:rsidR="000539AA" w:rsidRDefault="000539AA" w:rsidP="005F0D2E">
      <w:pPr>
        <w:pStyle w:val="NormalWeb"/>
        <w:spacing w:before="0" w:beforeAutospacing="0" w:after="0" w:afterAutospacing="0"/>
        <w:jc w:val="both"/>
        <w:divId w:val="153298291"/>
        <w:rPr>
          <w:ins w:id="320" w:author="jnakamura" w:date="2012-10-16T13:11:00Z"/>
          <w:b/>
          <w:lang w:val="en-US"/>
        </w:rPr>
      </w:pPr>
    </w:p>
    <w:p w:rsidR="00FE4928" w:rsidRPr="000539AA" w:rsidRDefault="00FE4928" w:rsidP="005F0D2E">
      <w:pPr>
        <w:pStyle w:val="NormalWeb"/>
        <w:spacing w:before="0" w:beforeAutospacing="0" w:after="0" w:afterAutospacing="0"/>
        <w:jc w:val="both"/>
        <w:divId w:val="153298291"/>
        <w:rPr>
          <w:lang w:val="en-US"/>
        </w:rPr>
      </w:pPr>
      <w:r w:rsidRPr="000539AA">
        <w:rPr>
          <w:b/>
          <w:lang w:val="en-US"/>
        </w:rPr>
        <w:t xml:space="preserve">Conflict of interest: </w:t>
      </w:r>
      <w:r w:rsidRPr="000539AA">
        <w:rPr>
          <w:lang w:val="en-US"/>
        </w:rPr>
        <w:t>none</w:t>
      </w:r>
    </w:p>
    <w:p w:rsidR="00DF4C99" w:rsidRPr="000539AA" w:rsidRDefault="00DF4C99" w:rsidP="005F0D2E">
      <w:pPr>
        <w:jc w:val="both"/>
        <w:divId w:val="1305699376"/>
        <w:rPr>
          <w:b/>
          <w:bCs/>
          <w:color w:val="000000"/>
          <w:lang w:val="en-US"/>
        </w:rPr>
      </w:pPr>
    </w:p>
    <w:p w:rsidR="00DF4C99" w:rsidRPr="000539AA" w:rsidRDefault="00DF4C99" w:rsidP="005F0D2E">
      <w:pPr>
        <w:jc w:val="both"/>
        <w:divId w:val="1305699376"/>
        <w:rPr>
          <w:color w:val="000000"/>
          <w:lang w:val="en-US"/>
        </w:rPr>
      </w:pPr>
      <w:r w:rsidRPr="000539AA">
        <w:rPr>
          <w:b/>
          <w:bCs/>
          <w:color w:val="000000"/>
          <w:lang w:val="en-US"/>
        </w:rPr>
        <w:t xml:space="preserve">Date of first submission: </w:t>
      </w:r>
      <w:r w:rsidR="005F0D2E" w:rsidRPr="000539AA">
        <w:rPr>
          <w:color w:val="000000"/>
          <w:lang w:val="en-US"/>
        </w:rPr>
        <w:t xml:space="preserve">August 7, </w:t>
      </w:r>
      <w:r w:rsidRPr="000539AA">
        <w:rPr>
          <w:color w:val="000000"/>
          <w:lang w:val="en-US"/>
        </w:rPr>
        <w:t>2012</w:t>
      </w:r>
    </w:p>
    <w:p w:rsidR="00DF4C99" w:rsidRDefault="00DF4C99" w:rsidP="005F0D2E">
      <w:pPr>
        <w:jc w:val="both"/>
        <w:divId w:val="695429360"/>
        <w:rPr>
          <w:ins w:id="321" w:author="jnakamura" w:date="2012-10-16T13:13:00Z"/>
          <w:color w:val="000000"/>
          <w:lang w:val="en-US"/>
        </w:rPr>
      </w:pPr>
      <w:r w:rsidRPr="000539AA">
        <w:rPr>
          <w:b/>
          <w:bCs/>
          <w:color w:val="000000"/>
          <w:lang w:val="en-US"/>
        </w:rPr>
        <w:t>Last received:</w:t>
      </w:r>
      <w:r w:rsidR="009E6D6E">
        <w:rPr>
          <w:b/>
          <w:bCs/>
          <w:color w:val="000000"/>
          <w:lang w:val="en-US"/>
        </w:rPr>
        <w:t xml:space="preserve"> </w:t>
      </w:r>
      <w:r w:rsidR="009E6D6E" w:rsidRPr="009E6D6E">
        <w:rPr>
          <w:bCs/>
          <w:color w:val="000000"/>
          <w:lang w:val="en-US"/>
        </w:rPr>
        <w:t>September</w:t>
      </w:r>
      <w:r w:rsidR="009E6D6E">
        <w:rPr>
          <w:bCs/>
          <w:color w:val="000000"/>
          <w:lang w:val="en-US"/>
        </w:rPr>
        <w:t xml:space="preserve"> 24, 2012</w:t>
      </w:r>
      <w:r w:rsidRPr="000539AA">
        <w:rPr>
          <w:color w:val="000000"/>
          <w:lang w:val="en-US"/>
        </w:rPr>
        <w:t xml:space="preserve"> </w:t>
      </w:r>
    </w:p>
    <w:p w:rsidR="000539AA" w:rsidRPr="000539AA" w:rsidRDefault="000539AA" w:rsidP="005F0D2E">
      <w:pPr>
        <w:jc w:val="both"/>
        <w:divId w:val="695429360"/>
        <w:rPr>
          <w:b/>
          <w:color w:val="000000"/>
          <w:lang w:val="en-US"/>
        </w:rPr>
      </w:pPr>
      <w:r>
        <w:rPr>
          <w:b/>
          <w:color w:val="000000"/>
          <w:lang w:val="en-US"/>
        </w:rPr>
        <w:t xml:space="preserve">Accepted: </w:t>
      </w:r>
    </w:p>
    <w:p w:rsidR="005F0D2E" w:rsidRPr="000539AA" w:rsidRDefault="005F0D2E" w:rsidP="005F0D2E">
      <w:pPr>
        <w:jc w:val="both"/>
        <w:divId w:val="1610505160"/>
        <w:rPr>
          <w:b/>
          <w:bCs/>
          <w:color w:val="000000"/>
          <w:lang w:val="en-US"/>
        </w:rPr>
      </w:pPr>
    </w:p>
    <w:p w:rsidR="005F0D2E" w:rsidRPr="000539AA" w:rsidRDefault="00DF4C99" w:rsidP="005F0D2E">
      <w:pPr>
        <w:jc w:val="both"/>
        <w:divId w:val="1610505160"/>
        <w:rPr>
          <w:b/>
          <w:bCs/>
          <w:color w:val="000000"/>
          <w:lang w:val="en-US"/>
        </w:rPr>
      </w:pPr>
      <w:r w:rsidRPr="000539AA">
        <w:rPr>
          <w:b/>
          <w:bCs/>
          <w:color w:val="000000"/>
          <w:lang w:val="en-US"/>
        </w:rPr>
        <w:t xml:space="preserve">Address for correspondence: </w:t>
      </w:r>
    </w:p>
    <w:p w:rsidR="005F0D2E" w:rsidRDefault="00DF4C99" w:rsidP="005F0D2E">
      <w:pPr>
        <w:jc w:val="both"/>
        <w:divId w:val="1610505160"/>
        <w:rPr>
          <w:color w:val="000000"/>
        </w:rPr>
      </w:pPr>
      <w:r w:rsidRPr="005F0D2E">
        <w:rPr>
          <w:color w:val="000000"/>
        </w:rPr>
        <w:t xml:space="preserve">Francisco Helder Cavalcante Felix </w:t>
      </w:r>
    </w:p>
    <w:p w:rsidR="00F45170" w:rsidRDefault="00DF4C99" w:rsidP="005F0D2E">
      <w:pPr>
        <w:jc w:val="both"/>
        <w:divId w:val="1610505160"/>
        <w:rPr>
          <w:color w:val="000000"/>
        </w:rPr>
      </w:pPr>
      <w:r w:rsidRPr="005F0D2E">
        <w:rPr>
          <w:color w:val="000000"/>
        </w:rPr>
        <w:t xml:space="preserve">Hospital Infantil Albert Sabin </w:t>
      </w:r>
    </w:p>
    <w:p w:rsidR="00F45170" w:rsidRDefault="00DF4C99" w:rsidP="005F0D2E">
      <w:pPr>
        <w:jc w:val="both"/>
        <w:divId w:val="1610505160"/>
        <w:rPr>
          <w:color w:val="000000"/>
        </w:rPr>
      </w:pPr>
      <w:r w:rsidRPr="005F0D2E">
        <w:rPr>
          <w:color w:val="000000"/>
        </w:rPr>
        <w:t xml:space="preserve">Tertuliano Sales 544, </w:t>
      </w:r>
    </w:p>
    <w:p w:rsidR="00F45170" w:rsidRDefault="00DF4C99" w:rsidP="005F0D2E">
      <w:pPr>
        <w:jc w:val="both"/>
        <w:divId w:val="1610505160"/>
        <w:rPr>
          <w:color w:val="000000"/>
        </w:rPr>
      </w:pPr>
      <w:r w:rsidRPr="005F0D2E">
        <w:rPr>
          <w:color w:val="000000"/>
        </w:rPr>
        <w:t xml:space="preserve">Fortaleza </w:t>
      </w:r>
      <w:r w:rsidR="00F45170">
        <w:rPr>
          <w:color w:val="000000"/>
        </w:rPr>
        <w:t>(</w:t>
      </w:r>
      <w:r w:rsidRPr="005F0D2E">
        <w:rPr>
          <w:color w:val="000000"/>
        </w:rPr>
        <w:t>CE</w:t>
      </w:r>
      <w:r w:rsidR="00F45170">
        <w:rPr>
          <w:color w:val="000000"/>
        </w:rPr>
        <w:t>) —</w:t>
      </w:r>
      <w:r w:rsidRPr="005F0D2E">
        <w:rPr>
          <w:color w:val="000000"/>
        </w:rPr>
        <w:t xml:space="preserve"> Brasil </w:t>
      </w:r>
    </w:p>
    <w:p w:rsidR="00F45170" w:rsidRDefault="00F45170" w:rsidP="005F0D2E">
      <w:pPr>
        <w:jc w:val="both"/>
        <w:divId w:val="1610505160"/>
        <w:rPr>
          <w:color w:val="000000"/>
        </w:rPr>
      </w:pPr>
      <w:r>
        <w:rPr>
          <w:color w:val="000000"/>
        </w:rPr>
        <w:t xml:space="preserve">CEP </w:t>
      </w:r>
      <w:r w:rsidRPr="005F0D2E">
        <w:rPr>
          <w:color w:val="000000"/>
        </w:rPr>
        <w:t>60410-794</w:t>
      </w:r>
    </w:p>
    <w:p w:rsidR="00DF4C99" w:rsidRDefault="00F45170" w:rsidP="005F0D2E">
      <w:pPr>
        <w:jc w:val="both"/>
        <w:divId w:val="1610505160"/>
        <w:rPr>
          <w:color w:val="000000"/>
        </w:rPr>
      </w:pPr>
      <w:r>
        <w:rPr>
          <w:color w:val="000000"/>
        </w:rPr>
        <w:t>Tel.: (</w:t>
      </w:r>
      <w:r w:rsidR="00DF4C99" w:rsidRPr="005F0D2E">
        <w:rPr>
          <w:color w:val="000000"/>
        </w:rPr>
        <w:t>+55</w:t>
      </w:r>
      <w:r>
        <w:rPr>
          <w:color w:val="000000"/>
        </w:rPr>
        <w:t xml:space="preserve"> </w:t>
      </w:r>
      <w:r w:rsidR="00DF4C99" w:rsidRPr="005F0D2E">
        <w:rPr>
          <w:color w:val="000000"/>
        </w:rPr>
        <w:t>85</w:t>
      </w:r>
      <w:r>
        <w:rPr>
          <w:color w:val="000000"/>
        </w:rPr>
        <w:t xml:space="preserve">) </w:t>
      </w:r>
      <w:r w:rsidR="00DF4C99" w:rsidRPr="005F0D2E">
        <w:rPr>
          <w:color w:val="000000"/>
        </w:rPr>
        <w:t>3257</w:t>
      </w:r>
      <w:r>
        <w:rPr>
          <w:color w:val="000000"/>
        </w:rPr>
        <w:t>-</w:t>
      </w:r>
      <w:r w:rsidR="00DF4C99" w:rsidRPr="005F0D2E">
        <w:rPr>
          <w:color w:val="000000"/>
        </w:rPr>
        <w:t>9613</w:t>
      </w:r>
    </w:p>
    <w:p w:rsidR="00F45170" w:rsidRDefault="00F45170" w:rsidP="005F0D2E">
      <w:pPr>
        <w:jc w:val="both"/>
        <w:divId w:val="1610505160"/>
        <w:rPr>
          <w:ins w:id="322" w:author="jnakamura" w:date="2012-09-12T14:28:00Z"/>
          <w:color w:val="000000"/>
        </w:rPr>
      </w:pPr>
      <w:r w:rsidRPr="005F0D2E">
        <w:rPr>
          <w:bCs/>
          <w:color w:val="000000"/>
        </w:rPr>
        <w:t>E-mail:</w:t>
      </w:r>
      <w:r w:rsidRPr="005F0D2E">
        <w:rPr>
          <w:b/>
          <w:bCs/>
          <w:color w:val="000000"/>
        </w:rPr>
        <w:t xml:space="preserve"> </w:t>
      </w:r>
      <w:hyperlink r:id="rId9" w:history="1">
        <w:r w:rsidRPr="006738BA">
          <w:rPr>
            <w:rStyle w:val="Hyperlink"/>
          </w:rPr>
          <w:t>heldercfelix@gmail.com</w:t>
        </w:r>
      </w:hyperlink>
    </w:p>
    <w:p w:rsidR="00806F44" w:rsidRDefault="00806F44" w:rsidP="005F0D2E">
      <w:pPr>
        <w:jc w:val="both"/>
        <w:divId w:val="1610505160"/>
        <w:rPr>
          <w:ins w:id="323" w:author="jnakamura" w:date="2012-09-12T14:28:00Z"/>
          <w:color w:val="000000"/>
        </w:rPr>
      </w:pPr>
    </w:p>
    <w:p w:rsidR="00806F44" w:rsidRDefault="00806F44" w:rsidP="005F0D2E">
      <w:pPr>
        <w:jc w:val="both"/>
        <w:divId w:val="1610505160"/>
        <w:rPr>
          <w:ins w:id="324" w:author="jnakamura" w:date="2012-09-12T14:28:00Z"/>
          <w:color w:val="000000"/>
        </w:rPr>
      </w:pPr>
    </w:p>
    <w:p w:rsidR="00806F44" w:rsidRDefault="00806F44" w:rsidP="005F0D2E">
      <w:pPr>
        <w:jc w:val="both"/>
        <w:divId w:val="1610505160"/>
        <w:rPr>
          <w:ins w:id="325" w:author="jnakamura" w:date="2012-09-12T14:28:00Z"/>
          <w:color w:val="000000"/>
        </w:rPr>
      </w:pPr>
    </w:p>
    <w:p w:rsidR="00B4719C" w:rsidRPr="0050607A" w:rsidRDefault="00283B36" w:rsidP="000539AA">
      <w:pPr>
        <w:spacing w:line="360" w:lineRule="auto"/>
        <w:jc w:val="both"/>
        <w:divId w:val="1610505160"/>
        <w:rPr>
          <w:color w:val="000000"/>
          <w:lang w:val="en-US"/>
        </w:rPr>
      </w:pPr>
      <w:ins w:id="326" w:author="mbritto" w:date="2012-12-19T10:51:00Z">
        <w:r>
          <w:rPr>
            <w:b/>
            <w:color w:val="000000"/>
            <w:lang w:val="en-US"/>
          </w:rPr>
          <w:br w:type="column"/>
        </w:r>
      </w:ins>
      <w:r w:rsidR="00B4719C" w:rsidRPr="000539AA">
        <w:rPr>
          <w:b/>
          <w:color w:val="000000"/>
          <w:lang w:val="en-US"/>
        </w:rPr>
        <w:t xml:space="preserve">Figure 1. </w:t>
      </w:r>
      <w:r w:rsidR="004204E5" w:rsidRPr="004204E5">
        <w:rPr>
          <w:color w:val="000000"/>
          <w:lang w:val="en-US"/>
        </w:rPr>
        <w:t xml:space="preserve">Treatment response in patients with infantile hemangiomas, </w:t>
      </w:r>
      <w:r w:rsidR="0050607A">
        <w:rPr>
          <w:color w:val="000000"/>
          <w:lang w:val="en-US"/>
        </w:rPr>
        <w:t>other types of vascular lesions, patients less than 1 year old or older than 1 year (number of patients)</w:t>
      </w:r>
    </w:p>
    <w:p w:rsidR="00B4719C" w:rsidRPr="0050607A" w:rsidRDefault="00B4719C" w:rsidP="005F0D2E">
      <w:pPr>
        <w:jc w:val="both"/>
        <w:divId w:val="1610505160"/>
        <w:rPr>
          <w:ins w:id="327" w:author="jnakamura" w:date="2012-09-12T14:30:00Z"/>
          <w:color w:val="000000"/>
          <w:lang w:val="en-US"/>
        </w:rPr>
      </w:pPr>
    </w:p>
    <w:p w:rsidR="00B4719C" w:rsidRDefault="00B74142" w:rsidP="005F0D2E">
      <w:pPr>
        <w:jc w:val="both"/>
        <w:divId w:val="1610505160"/>
        <w:rPr>
          <w:ins w:id="328" w:author="jnakamura" w:date="2012-09-12T14:30:00Z"/>
          <w:color w:val="000000"/>
        </w:rPr>
      </w:pPr>
      <w:ins w:id="329" w:author="jnakamura" w:date="2012-09-12T14:31:00Z">
        <w:r>
          <w:rPr>
            <w:noProof/>
            <w:color w:val="000000"/>
            <w:lang w:val="en-US" w:eastAsia="en-US"/>
          </w:rPr>
          <w:drawing>
            <wp:inline distT="0" distB="0" distL="0" distR="0">
              <wp:extent cx="5469255" cy="3462655"/>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B4719C" w:rsidRPr="00B4719C" w:rsidRDefault="00B4719C" w:rsidP="005F0D2E">
      <w:pPr>
        <w:jc w:val="both"/>
        <w:divId w:val="1610505160"/>
        <w:rPr>
          <w:color w:val="000000"/>
        </w:rPr>
      </w:pPr>
    </w:p>
    <w:p w:rsidR="00B4719C" w:rsidRDefault="00B4719C" w:rsidP="005F0D2E">
      <w:pPr>
        <w:jc w:val="both"/>
        <w:divId w:val="1610505160"/>
        <w:rPr>
          <w:b/>
          <w:color w:val="000000"/>
        </w:rPr>
      </w:pPr>
    </w:p>
    <w:p w:rsidR="00806F44" w:rsidRPr="0050607A" w:rsidRDefault="00806F44" w:rsidP="000539AA">
      <w:pPr>
        <w:spacing w:line="360" w:lineRule="auto"/>
        <w:jc w:val="both"/>
        <w:divId w:val="1610505160"/>
        <w:rPr>
          <w:color w:val="000000"/>
          <w:lang w:val="en-US"/>
        </w:rPr>
      </w:pPr>
      <w:r w:rsidRPr="000539AA">
        <w:rPr>
          <w:b/>
          <w:color w:val="000000"/>
          <w:lang w:val="en-US"/>
        </w:rPr>
        <w:t>Figure 2</w:t>
      </w:r>
      <w:r w:rsidR="00E26619" w:rsidRPr="000539AA">
        <w:rPr>
          <w:b/>
          <w:color w:val="000000"/>
          <w:lang w:val="en-US"/>
        </w:rPr>
        <w:t xml:space="preserve">. </w:t>
      </w:r>
      <w:r w:rsidR="004204E5" w:rsidRPr="000539AA">
        <w:rPr>
          <w:color w:val="000000"/>
          <w:lang w:val="en-US"/>
        </w:rPr>
        <w:t xml:space="preserve">Infantile ehmangioma in the feet of a 3-month old A. before treatment, and B. </w:t>
      </w:r>
      <w:r w:rsidR="0050607A" w:rsidRPr="000539AA">
        <w:rPr>
          <w:color w:val="000000"/>
          <w:lang w:val="en-US"/>
        </w:rPr>
        <w:t>after 1 year of treatment. Complete remission is apparent. Residual telangiectasias remained.</w:t>
      </w:r>
    </w:p>
    <w:p w:rsidR="00806F44" w:rsidRPr="0050607A" w:rsidRDefault="00806F44" w:rsidP="005F0D2E">
      <w:pPr>
        <w:jc w:val="both"/>
        <w:divId w:val="1610505160"/>
        <w:rPr>
          <w:b/>
          <w:color w:val="000000"/>
          <w:lang w:val="en-US"/>
        </w:rPr>
      </w:pPr>
    </w:p>
    <w:p w:rsidR="00806F44" w:rsidRDefault="00B74142" w:rsidP="005F0D2E">
      <w:pPr>
        <w:jc w:val="both"/>
        <w:divId w:val="1610505160"/>
        <w:rPr>
          <w:ins w:id="330" w:author="Francisco Felix" w:date="2012-12-23T16:29:00Z"/>
          <w:b/>
          <w:color w:val="000000"/>
        </w:rPr>
      </w:pPr>
      <w:r>
        <w:rPr>
          <w:b/>
          <w:noProof/>
          <w:color w:val="000000"/>
          <w:lang w:val="en-US" w:eastAsia="en-US"/>
        </w:rPr>
        <w:drawing>
          <wp:inline distT="0" distB="0" distL="0" distR="0">
            <wp:extent cx="540194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945" cy="2971800"/>
                    </a:xfrm>
                    <a:prstGeom prst="rect">
                      <a:avLst/>
                    </a:prstGeom>
                    <a:noFill/>
                    <a:ln>
                      <a:noFill/>
                    </a:ln>
                  </pic:spPr>
                </pic:pic>
              </a:graphicData>
            </a:graphic>
          </wp:inline>
        </w:drawing>
      </w:r>
    </w:p>
    <w:p w:rsidR="00160459" w:rsidRDefault="00160459" w:rsidP="005F0D2E">
      <w:pPr>
        <w:jc w:val="both"/>
        <w:divId w:val="1610505160"/>
        <w:rPr>
          <w:ins w:id="331" w:author="Francisco Felix" w:date="2012-12-23T16:29:00Z"/>
          <w:b/>
          <w:color w:val="000000"/>
        </w:rPr>
      </w:pPr>
    </w:p>
    <w:p w:rsidR="00160459" w:rsidRDefault="00160459" w:rsidP="005F0D2E">
      <w:pPr>
        <w:jc w:val="both"/>
        <w:divId w:val="1610505160"/>
        <w:rPr>
          <w:ins w:id="332" w:author="Francisco Felix" w:date="2012-12-23T16:29:00Z"/>
          <w:b/>
          <w:color w:val="000000"/>
        </w:rPr>
      </w:pPr>
      <w:ins w:id="333" w:author="Francisco Felix" w:date="2012-12-23T16:29:00Z">
        <w:r>
          <w:rPr>
            <w:b/>
            <w:color w:val="000000"/>
          </w:rPr>
          <w:br w:type="page"/>
          <w:t>Table 1:</w:t>
        </w:r>
      </w:ins>
    </w:p>
    <w:tbl>
      <w:tblPr>
        <w:tblW w:w="4651" w:type="pct"/>
        <w:tblBorders>
          <w:top w:val="single" w:sz="4" w:space="0" w:color="auto"/>
          <w:bottom w:val="single" w:sz="4" w:space="0" w:color="auto"/>
        </w:tblBorders>
        <w:tblLook w:val="04A0" w:firstRow="1" w:lastRow="0" w:firstColumn="1" w:lastColumn="0" w:noHBand="0" w:noVBand="1"/>
      </w:tblPr>
      <w:tblGrid>
        <w:gridCol w:w="1172"/>
        <w:gridCol w:w="816"/>
        <w:gridCol w:w="905"/>
        <w:gridCol w:w="666"/>
        <w:gridCol w:w="881"/>
        <w:gridCol w:w="905"/>
        <w:gridCol w:w="667"/>
        <w:gridCol w:w="850"/>
        <w:gridCol w:w="683"/>
        <w:gridCol w:w="566"/>
        <w:tblGridChange w:id="334">
          <w:tblGrid>
            <w:gridCol w:w="1077"/>
            <w:gridCol w:w="95"/>
            <w:gridCol w:w="724"/>
            <w:gridCol w:w="92"/>
            <w:gridCol w:w="816"/>
            <w:gridCol w:w="89"/>
            <w:gridCol w:w="579"/>
            <w:gridCol w:w="87"/>
            <w:gridCol w:w="732"/>
            <w:gridCol w:w="84"/>
            <w:gridCol w:w="65"/>
            <w:gridCol w:w="759"/>
            <w:gridCol w:w="81"/>
            <w:gridCol w:w="65"/>
            <w:gridCol w:w="522"/>
            <w:gridCol w:w="79"/>
            <w:gridCol w:w="66"/>
            <w:gridCol w:w="653"/>
            <w:gridCol w:w="131"/>
            <w:gridCol w:w="66"/>
            <w:gridCol w:w="471"/>
            <w:gridCol w:w="146"/>
            <w:gridCol w:w="66"/>
            <w:gridCol w:w="356"/>
            <w:gridCol w:w="144"/>
            <w:gridCol w:w="66"/>
          </w:tblGrid>
        </w:tblGridChange>
      </w:tblGrid>
      <w:tr w:rsidR="005C368B" w:rsidRPr="00387C5A" w:rsidTr="005C368B">
        <w:trPr>
          <w:divId w:val="1610505160"/>
          <w:trHeight w:val="480"/>
          <w:ins w:id="335" w:author="Francisco Felix" w:date="2012-12-23T16:49:00Z"/>
        </w:trPr>
        <w:tc>
          <w:tcPr>
            <w:tcW w:w="722" w:type="pct"/>
            <w:vMerge w:val="restart"/>
            <w:tcBorders>
              <w:top w:val="single" w:sz="8" w:space="0" w:color="auto"/>
            </w:tcBorders>
            <w:shd w:val="clear" w:color="auto" w:fill="auto"/>
            <w:vAlign w:val="bottom"/>
          </w:tcPr>
          <w:p w:rsidR="005C368B" w:rsidRPr="005C368B" w:rsidRDefault="005C368B" w:rsidP="00160459">
            <w:pPr>
              <w:rPr>
                <w:ins w:id="336" w:author="Francisco Felix" w:date="2012-12-23T16:49:00Z"/>
                <w:color w:val="000000"/>
                <w:sz w:val="20"/>
                <w:szCs w:val="20"/>
                <w:lang w:eastAsia="en-US"/>
              </w:rPr>
            </w:pPr>
            <w:ins w:id="337" w:author="Francisco Felix" w:date="2012-12-23T16:31:00Z">
              <w:r w:rsidRPr="00387C5A">
                <w:rPr>
                  <w:color w:val="000000"/>
                  <w:sz w:val="20"/>
                  <w:szCs w:val="20"/>
                  <w:lang w:eastAsia="en-US"/>
                  <w:rPrChange w:id="338" w:author="Francisco Felix" w:date="2012-12-23T16:43:00Z">
                    <w:rPr>
                      <w:rFonts w:ascii="Arial" w:hAnsi="Arial"/>
                      <w:color w:val="000000"/>
                      <w:sz w:val="20"/>
                      <w:szCs w:val="20"/>
                      <w:lang w:eastAsia="en-US"/>
                    </w:rPr>
                  </w:rPrChange>
                </w:rPr>
                <w:t>Type</w:t>
              </w:r>
            </w:ins>
          </w:p>
        </w:tc>
        <w:tc>
          <w:tcPr>
            <w:tcW w:w="1061" w:type="pct"/>
            <w:gridSpan w:val="2"/>
            <w:tcBorders>
              <w:top w:val="single" w:sz="8" w:space="0" w:color="auto"/>
              <w:bottom w:val="single" w:sz="4" w:space="0" w:color="auto"/>
            </w:tcBorders>
            <w:shd w:val="clear" w:color="auto" w:fill="auto"/>
            <w:vAlign w:val="bottom"/>
          </w:tcPr>
          <w:p w:rsidR="005C368B" w:rsidRPr="005C368B" w:rsidRDefault="005C368B" w:rsidP="00160459">
            <w:pPr>
              <w:rPr>
                <w:ins w:id="339" w:author="Francisco Felix" w:date="2012-12-23T16:49:00Z"/>
                <w:color w:val="000000"/>
                <w:sz w:val="20"/>
                <w:szCs w:val="20"/>
                <w:lang w:eastAsia="en-US"/>
              </w:rPr>
            </w:pPr>
            <w:ins w:id="340" w:author="Francisco Felix" w:date="2012-12-23T16:50:00Z">
              <w:r>
                <w:rPr>
                  <w:color w:val="000000"/>
                  <w:sz w:val="20"/>
                  <w:szCs w:val="20"/>
                  <w:lang w:eastAsia="en-US"/>
                </w:rPr>
                <w:t>First measure</w:t>
              </w:r>
            </w:ins>
          </w:p>
        </w:tc>
        <w:tc>
          <w:tcPr>
            <w:tcW w:w="411" w:type="pct"/>
            <w:tcBorders>
              <w:top w:val="single" w:sz="8" w:space="0" w:color="auto"/>
              <w:bottom w:val="single" w:sz="4" w:space="0" w:color="auto"/>
            </w:tcBorders>
            <w:shd w:val="clear" w:color="auto" w:fill="auto"/>
            <w:vAlign w:val="bottom"/>
          </w:tcPr>
          <w:p w:rsidR="005C368B" w:rsidRPr="005C368B" w:rsidRDefault="005C368B" w:rsidP="00160459">
            <w:pPr>
              <w:rPr>
                <w:ins w:id="341" w:author="Francisco Felix" w:date="2012-12-23T16:49:00Z"/>
                <w:color w:val="000000"/>
                <w:sz w:val="20"/>
                <w:szCs w:val="20"/>
                <w:lang w:eastAsia="en-US"/>
              </w:rPr>
            </w:pPr>
          </w:p>
        </w:tc>
        <w:tc>
          <w:tcPr>
            <w:tcW w:w="1101" w:type="pct"/>
            <w:gridSpan w:val="2"/>
            <w:tcBorders>
              <w:top w:val="single" w:sz="8" w:space="0" w:color="auto"/>
              <w:bottom w:val="single" w:sz="4" w:space="0" w:color="auto"/>
            </w:tcBorders>
            <w:shd w:val="clear" w:color="auto" w:fill="auto"/>
            <w:vAlign w:val="bottom"/>
          </w:tcPr>
          <w:p w:rsidR="005C368B" w:rsidRPr="005C368B" w:rsidRDefault="005C368B" w:rsidP="00160459">
            <w:pPr>
              <w:rPr>
                <w:ins w:id="342" w:author="Francisco Felix" w:date="2012-12-23T16:49:00Z"/>
                <w:color w:val="000000"/>
                <w:sz w:val="20"/>
                <w:szCs w:val="20"/>
                <w:lang w:eastAsia="en-US"/>
              </w:rPr>
            </w:pPr>
            <w:ins w:id="343" w:author="Francisco Felix" w:date="2012-12-23T16:50:00Z">
              <w:r>
                <w:rPr>
                  <w:color w:val="000000"/>
                  <w:sz w:val="20"/>
                  <w:szCs w:val="20"/>
                  <w:lang w:eastAsia="en-US"/>
                </w:rPr>
                <w:t>Last measure</w:t>
              </w:r>
            </w:ins>
          </w:p>
        </w:tc>
        <w:tc>
          <w:tcPr>
            <w:tcW w:w="411" w:type="pct"/>
            <w:tcBorders>
              <w:top w:val="single" w:sz="8" w:space="0" w:color="auto"/>
              <w:bottom w:val="single" w:sz="4" w:space="0" w:color="auto"/>
            </w:tcBorders>
            <w:shd w:val="clear" w:color="auto" w:fill="auto"/>
            <w:vAlign w:val="bottom"/>
          </w:tcPr>
          <w:p w:rsidR="005C368B" w:rsidRPr="005C368B" w:rsidRDefault="005C368B" w:rsidP="00160459">
            <w:pPr>
              <w:rPr>
                <w:ins w:id="344" w:author="Francisco Felix" w:date="2012-12-23T16:49:00Z"/>
                <w:color w:val="000000"/>
                <w:sz w:val="20"/>
                <w:szCs w:val="20"/>
                <w:lang w:eastAsia="en-US"/>
              </w:rPr>
            </w:pPr>
          </w:p>
        </w:tc>
        <w:tc>
          <w:tcPr>
            <w:tcW w:w="524" w:type="pct"/>
            <w:vMerge w:val="restart"/>
            <w:tcBorders>
              <w:top w:val="single" w:sz="8" w:space="0" w:color="auto"/>
            </w:tcBorders>
            <w:shd w:val="clear" w:color="auto" w:fill="auto"/>
            <w:vAlign w:val="bottom"/>
          </w:tcPr>
          <w:p w:rsidR="005C368B" w:rsidRPr="005C368B" w:rsidRDefault="005C368B" w:rsidP="00160459">
            <w:pPr>
              <w:rPr>
                <w:ins w:id="345" w:author="Francisco Felix" w:date="2012-12-23T16:49:00Z"/>
                <w:color w:val="000000"/>
                <w:sz w:val="20"/>
                <w:szCs w:val="20"/>
                <w:lang w:eastAsia="en-US"/>
              </w:rPr>
            </w:pPr>
            <w:ins w:id="346" w:author="Francisco Felix" w:date="2012-12-23T16:31:00Z">
              <w:r w:rsidRPr="00387C5A">
                <w:rPr>
                  <w:color w:val="000000"/>
                  <w:sz w:val="20"/>
                  <w:szCs w:val="20"/>
                  <w:lang w:eastAsia="en-US"/>
                  <w:rPrChange w:id="347" w:author="Francisco Felix" w:date="2012-12-23T16:43:00Z">
                    <w:rPr>
                      <w:rFonts w:ascii="Arial" w:hAnsi="Arial"/>
                      <w:color w:val="000000"/>
                      <w:sz w:val="20"/>
                      <w:szCs w:val="20"/>
                      <w:lang w:eastAsia="en-US"/>
                    </w:rPr>
                  </w:rPrChange>
                </w:rPr>
                <w:t>Follow-up</w:t>
              </w:r>
            </w:ins>
          </w:p>
        </w:tc>
        <w:tc>
          <w:tcPr>
            <w:tcW w:w="421" w:type="pct"/>
            <w:vMerge w:val="restart"/>
            <w:tcBorders>
              <w:top w:val="single" w:sz="8" w:space="0" w:color="auto"/>
            </w:tcBorders>
            <w:shd w:val="clear" w:color="auto" w:fill="auto"/>
            <w:vAlign w:val="bottom"/>
          </w:tcPr>
          <w:p w:rsidR="005C368B" w:rsidRPr="005C368B" w:rsidRDefault="005C368B" w:rsidP="00160459">
            <w:pPr>
              <w:rPr>
                <w:ins w:id="348" w:author="Francisco Felix" w:date="2012-12-23T16:49:00Z"/>
                <w:color w:val="000000"/>
                <w:sz w:val="20"/>
                <w:szCs w:val="20"/>
                <w:lang w:eastAsia="en-US"/>
              </w:rPr>
            </w:pPr>
            <w:ins w:id="349" w:author="Francisco Felix" w:date="2012-12-23T16:31:00Z">
              <w:r w:rsidRPr="00387C5A">
                <w:rPr>
                  <w:color w:val="000000"/>
                  <w:sz w:val="20"/>
                  <w:szCs w:val="20"/>
                  <w:lang w:eastAsia="en-US"/>
                  <w:rPrChange w:id="350" w:author="Francisco Felix" w:date="2012-12-23T16:43:00Z">
                    <w:rPr>
                      <w:rFonts w:ascii="Arial" w:hAnsi="Arial"/>
                      <w:color w:val="000000"/>
                      <w:sz w:val="20"/>
                      <w:szCs w:val="20"/>
                      <w:lang w:eastAsia="en-US"/>
                    </w:rPr>
                  </w:rPrChange>
                </w:rPr>
                <w:t>Mode</w:t>
              </w:r>
            </w:ins>
          </w:p>
        </w:tc>
        <w:tc>
          <w:tcPr>
            <w:tcW w:w="349" w:type="pct"/>
            <w:vMerge w:val="restart"/>
            <w:tcBorders>
              <w:top w:val="single" w:sz="8" w:space="0" w:color="auto"/>
            </w:tcBorders>
            <w:shd w:val="clear" w:color="auto" w:fill="auto"/>
            <w:vAlign w:val="bottom"/>
          </w:tcPr>
          <w:p w:rsidR="005C368B" w:rsidRPr="005C368B" w:rsidRDefault="005C368B" w:rsidP="00160459">
            <w:pPr>
              <w:rPr>
                <w:ins w:id="351" w:author="Francisco Felix" w:date="2012-12-23T16:49:00Z"/>
                <w:color w:val="000000"/>
                <w:sz w:val="20"/>
                <w:szCs w:val="20"/>
                <w:lang w:eastAsia="en-US"/>
              </w:rPr>
            </w:pPr>
            <w:ins w:id="352" w:author="Francisco Felix" w:date="2012-12-23T16:31:00Z">
              <w:r w:rsidRPr="00387C5A">
                <w:rPr>
                  <w:color w:val="000000"/>
                  <w:sz w:val="20"/>
                  <w:szCs w:val="20"/>
                  <w:lang w:eastAsia="en-US"/>
                  <w:rPrChange w:id="353" w:author="Francisco Felix" w:date="2012-12-23T16:43:00Z">
                    <w:rPr>
                      <w:rFonts w:ascii="Arial" w:hAnsi="Arial"/>
                      <w:color w:val="000000"/>
                      <w:sz w:val="20"/>
                      <w:szCs w:val="20"/>
                      <w:lang w:eastAsia="en-US"/>
                    </w:rPr>
                  </w:rPrChange>
                </w:rPr>
                <w:t>Age</w:t>
              </w:r>
            </w:ins>
          </w:p>
        </w:tc>
      </w:tr>
      <w:tr w:rsidR="005C368B" w:rsidRPr="00387C5A" w:rsidTr="005C368B">
        <w:trPr>
          <w:divId w:val="1610505160"/>
          <w:trHeight w:val="480"/>
          <w:ins w:id="354" w:author="Francisco Felix" w:date="2012-12-23T16:31:00Z"/>
        </w:trPr>
        <w:tc>
          <w:tcPr>
            <w:tcW w:w="722" w:type="pct"/>
            <w:vMerge/>
            <w:tcBorders>
              <w:bottom w:val="single" w:sz="4" w:space="0" w:color="auto"/>
            </w:tcBorders>
            <w:shd w:val="clear" w:color="auto" w:fill="auto"/>
            <w:vAlign w:val="bottom"/>
            <w:hideMark/>
          </w:tcPr>
          <w:p w:rsidR="005C368B" w:rsidRPr="00387C5A" w:rsidRDefault="005C368B" w:rsidP="00160459">
            <w:pPr>
              <w:rPr>
                <w:ins w:id="355" w:author="Francisco Felix" w:date="2012-12-23T16:31:00Z"/>
                <w:color w:val="000000"/>
                <w:sz w:val="20"/>
                <w:szCs w:val="20"/>
                <w:lang w:eastAsia="en-US"/>
                <w:rPrChange w:id="356" w:author="Francisco Felix" w:date="2012-12-23T16:43:00Z">
                  <w:rPr>
                    <w:ins w:id="357" w:author="Francisco Felix" w:date="2012-12-23T16:31:00Z"/>
                    <w:rFonts w:ascii="Arial" w:hAnsi="Arial"/>
                    <w:color w:val="000000"/>
                    <w:sz w:val="20"/>
                    <w:szCs w:val="20"/>
                    <w:lang w:eastAsia="en-US"/>
                  </w:rPr>
                </w:rPrChange>
              </w:rPr>
            </w:pPr>
          </w:p>
        </w:tc>
        <w:tc>
          <w:tcPr>
            <w:tcW w:w="503" w:type="pct"/>
            <w:tcBorders>
              <w:top w:val="single" w:sz="8" w:space="0" w:color="auto"/>
              <w:bottom w:val="single" w:sz="4" w:space="0" w:color="auto"/>
            </w:tcBorders>
            <w:shd w:val="clear" w:color="auto" w:fill="auto"/>
            <w:vAlign w:val="bottom"/>
            <w:hideMark/>
          </w:tcPr>
          <w:p w:rsidR="005C368B" w:rsidRPr="00387C5A" w:rsidRDefault="005C368B" w:rsidP="00160459">
            <w:pPr>
              <w:rPr>
                <w:ins w:id="358" w:author="Francisco Felix" w:date="2012-12-23T16:31:00Z"/>
                <w:color w:val="000000"/>
                <w:sz w:val="20"/>
                <w:szCs w:val="20"/>
                <w:lang w:eastAsia="en-US"/>
                <w:rPrChange w:id="359" w:author="Francisco Felix" w:date="2012-12-23T16:43:00Z">
                  <w:rPr>
                    <w:ins w:id="360" w:author="Francisco Felix" w:date="2012-12-23T16:31:00Z"/>
                    <w:rFonts w:ascii="Arial" w:hAnsi="Arial"/>
                    <w:color w:val="000000"/>
                    <w:sz w:val="20"/>
                    <w:szCs w:val="20"/>
                    <w:lang w:eastAsia="en-US"/>
                  </w:rPr>
                </w:rPrChange>
              </w:rPr>
            </w:pPr>
            <w:ins w:id="361" w:author="Francisco Felix" w:date="2012-12-23T16:31:00Z">
              <w:r w:rsidRPr="00387C5A">
                <w:rPr>
                  <w:color w:val="000000"/>
                  <w:sz w:val="20"/>
                  <w:szCs w:val="20"/>
                  <w:lang w:eastAsia="en-US"/>
                  <w:rPrChange w:id="362" w:author="Francisco Felix" w:date="2012-12-23T16:43:00Z">
                    <w:rPr>
                      <w:rFonts w:ascii="Arial" w:hAnsi="Arial"/>
                      <w:color w:val="000000"/>
                      <w:sz w:val="20"/>
                      <w:szCs w:val="20"/>
                      <w:lang w:eastAsia="en-US"/>
                    </w:rPr>
                  </w:rPrChange>
                </w:rPr>
                <w:t>Largest (D)</w:t>
              </w:r>
            </w:ins>
          </w:p>
        </w:tc>
        <w:tc>
          <w:tcPr>
            <w:tcW w:w="558" w:type="pct"/>
            <w:tcBorders>
              <w:top w:val="single" w:sz="8" w:space="0" w:color="auto"/>
              <w:bottom w:val="single" w:sz="4" w:space="0" w:color="auto"/>
            </w:tcBorders>
            <w:shd w:val="clear" w:color="auto" w:fill="auto"/>
            <w:vAlign w:val="bottom"/>
            <w:hideMark/>
          </w:tcPr>
          <w:p w:rsidR="005C368B" w:rsidRPr="00387C5A" w:rsidRDefault="005C368B" w:rsidP="00160459">
            <w:pPr>
              <w:rPr>
                <w:ins w:id="363" w:author="Francisco Felix" w:date="2012-12-23T16:31:00Z"/>
                <w:color w:val="000000"/>
                <w:sz w:val="20"/>
                <w:szCs w:val="20"/>
                <w:lang w:eastAsia="en-US"/>
                <w:rPrChange w:id="364" w:author="Francisco Felix" w:date="2012-12-23T16:43:00Z">
                  <w:rPr>
                    <w:ins w:id="365" w:author="Francisco Felix" w:date="2012-12-23T16:31:00Z"/>
                    <w:rFonts w:ascii="Arial" w:hAnsi="Arial"/>
                    <w:color w:val="000000"/>
                    <w:sz w:val="20"/>
                    <w:szCs w:val="20"/>
                    <w:lang w:eastAsia="en-US"/>
                  </w:rPr>
                </w:rPrChange>
              </w:rPr>
            </w:pPr>
            <w:ins w:id="366" w:author="Francisco Felix" w:date="2012-12-23T16:31:00Z">
              <w:r w:rsidRPr="00387C5A">
                <w:rPr>
                  <w:color w:val="000000"/>
                  <w:sz w:val="20"/>
                  <w:szCs w:val="20"/>
                  <w:lang w:eastAsia="en-US"/>
                  <w:rPrChange w:id="367" w:author="Francisco Felix" w:date="2012-12-23T16:43:00Z">
                    <w:rPr>
                      <w:rFonts w:ascii="Arial" w:hAnsi="Arial"/>
                      <w:color w:val="000000"/>
                      <w:sz w:val="20"/>
                      <w:szCs w:val="20"/>
                      <w:lang w:eastAsia="en-US"/>
                    </w:rPr>
                  </w:rPrChange>
                </w:rPr>
                <w:t>Smallest (d)</w:t>
              </w:r>
            </w:ins>
          </w:p>
        </w:tc>
        <w:tc>
          <w:tcPr>
            <w:tcW w:w="411" w:type="pct"/>
            <w:tcBorders>
              <w:top w:val="single" w:sz="8" w:space="0" w:color="auto"/>
              <w:bottom w:val="single" w:sz="4" w:space="0" w:color="auto"/>
            </w:tcBorders>
            <w:shd w:val="clear" w:color="auto" w:fill="auto"/>
            <w:vAlign w:val="bottom"/>
            <w:hideMark/>
          </w:tcPr>
          <w:p w:rsidR="005C368B" w:rsidRPr="00387C5A" w:rsidRDefault="005C368B" w:rsidP="005C368B">
            <w:pPr>
              <w:rPr>
                <w:ins w:id="368" w:author="Francisco Felix" w:date="2012-12-23T16:31:00Z"/>
                <w:color w:val="000000"/>
                <w:sz w:val="20"/>
                <w:szCs w:val="20"/>
                <w:lang w:eastAsia="en-US"/>
                <w:rPrChange w:id="369" w:author="Francisco Felix" w:date="2012-12-23T16:43:00Z">
                  <w:rPr>
                    <w:ins w:id="370" w:author="Francisco Felix" w:date="2012-12-23T16:31:00Z"/>
                    <w:rFonts w:ascii="Arial" w:hAnsi="Arial"/>
                    <w:color w:val="000000"/>
                    <w:sz w:val="20"/>
                    <w:szCs w:val="20"/>
                    <w:lang w:eastAsia="en-US"/>
                  </w:rPr>
                </w:rPrChange>
              </w:rPr>
            </w:pPr>
            <w:ins w:id="371" w:author="Francisco Felix" w:date="2012-12-23T16:31:00Z">
              <w:r w:rsidRPr="005C368B">
                <w:rPr>
                  <w:color w:val="000000"/>
                  <w:sz w:val="20"/>
                  <w:szCs w:val="20"/>
                  <w:lang w:eastAsia="en-US"/>
                </w:rPr>
                <w:t>Dx</w:t>
              </w:r>
              <w:r w:rsidRPr="00387C5A">
                <w:rPr>
                  <w:color w:val="000000"/>
                  <w:sz w:val="20"/>
                  <w:szCs w:val="20"/>
                  <w:lang w:eastAsia="en-US"/>
                  <w:rPrChange w:id="372" w:author="Francisco Felix" w:date="2012-12-23T16:43:00Z">
                    <w:rPr>
                      <w:rFonts w:ascii="Arial" w:hAnsi="Arial"/>
                      <w:color w:val="000000"/>
                      <w:sz w:val="20"/>
                      <w:szCs w:val="20"/>
                      <w:lang w:eastAsia="en-US"/>
                    </w:rPr>
                  </w:rPrChange>
                </w:rPr>
                <w:t>d</w:t>
              </w:r>
            </w:ins>
          </w:p>
        </w:tc>
        <w:tc>
          <w:tcPr>
            <w:tcW w:w="543" w:type="pct"/>
            <w:tcBorders>
              <w:top w:val="single" w:sz="8" w:space="0" w:color="auto"/>
              <w:bottom w:val="single" w:sz="4" w:space="0" w:color="auto"/>
            </w:tcBorders>
            <w:shd w:val="clear" w:color="auto" w:fill="auto"/>
            <w:vAlign w:val="bottom"/>
            <w:hideMark/>
          </w:tcPr>
          <w:p w:rsidR="005C368B" w:rsidRPr="00387C5A" w:rsidRDefault="005C368B" w:rsidP="00160459">
            <w:pPr>
              <w:rPr>
                <w:ins w:id="373" w:author="Francisco Felix" w:date="2012-12-23T16:31:00Z"/>
                <w:color w:val="000000"/>
                <w:sz w:val="20"/>
                <w:szCs w:val="20"/>
                <w:lang w:eastAsia="en-US"/>
                <w:rPrChange w:id="374" w:author="Francisco Felix" w:date="2012-12-23T16:43:00Z">
                  <w:rPr>
                    <w:ins w:id="375" w:author="Francisco Felix" w:date="2012-12-23T16:31:00Z"/>
                    <w:rFonts w:ascii="Arial" w:hAnsi="Arial"/>
                    <w:color w:val="000000"/>
                    <w:sz w:val="20"/>
                    <w:szCs w:val="20"/>
                    <w:lang w:eastAsia="en-US"/>
                  </w:rPr>
                </w:rPrChange>
              </w:rPr>
            </w:pPr>
            <w:ins w:id="376" w:author="Francisco Felix" w:date="2012-12-23T16:31:00Z">
              <w:r w:rsidRPr="00387C5A">
                <w:rPr>
                  <w:color w:val="000000"/>
                  <w:sz w:val="20"/>
                  <w:szCs w:val="20"/>
                  <w:lang w:eastAsia="en-US"/>
                  <w:rPrChange w:id="377" w:author="Francisco Felix" w:date="2012-12-23T16:43:00Z">
                    <w:rPr>
                      <w:rFonts w:ascii="Arial" w:hAnsi="Arial"/>
                      <w:color w:val="000000"/>
                      <w:sz w:val="20"/>
                      <w:szCs w:val="20"/>
                      <w:lang w:eastAsia="en-US"/>
                    </w:rPr>
                  </w:rPrChange>
                </w:rPr>
                <w:t>Largest (D)</w:t>
              </w:r>
            </w:ins>
          </w:p>
        </w:tc>
        <w:tc>
          <w:tcPr>
            <w:tcW w:w="558" w:type="pct"/>
            <w:tcBorders>
              <w:top w:val="single" w:sz="8" w:space="0" w:color="auto"/>
              <w:bottom w:val="single" w:sz="4" w:space="0" w:color="auto"/>
            </w:tcBorders>
            <w:shd w:val="clear" w:color="auto" w:fill="auto"/>
            <w:vAlign w:val="bottom"/>
            <w:hideMark/>
          </w:tcPr>
          <w:p w:rsidR="005C368B" w:rsidRPr="00387C5A" w:rsidRDefault="005C368B" w:rsidP="00160459">
            <w:pPr>
              <w:rPr>
                <w:ins w:id="378" w:author="Francisco Felix" w:date="2012-12-23T16:31:00Z"/>
                <w:color w:val="000000"/>
                <w:sz w:val="20"/>
                <w:szCs w:val="20"/>
                <w:lang w:eastAsia="en-US"/>
                <w:rPrChange w:id="379" w:author="Francisco Felix" w:date="2012-12-23T16:43:00Z">
                  <w:rPr>
                    <w:ins w:id="380" w:author="Francisco Felix" w:date="2012-12-23T16:31:00Z"/>
                    <w:rFonts w:ascii="Arial" w:hAnsi="Arial"/>
                    <w:color w:val="000000"/>
                    <w:sz w:val="20"/>
                    <w:szCs w:val="20"/>
                    <w:lang w:eastAsia="en-US"/>
                  </w:rPr>
                </w:rPrChange>
              </w:rPr>
            </w:pPr>
            <w:ins w:id="381" w:author="Francisco Felix" w:date="2012-12-23T16:31:00Z">
              <w:r w:rsidRPr="00387C5A">
                <w:rPr>
                  <w:color w:val="000000"/>
                  <w:sz w:val="20"/>
                  <w:szCs w:val="20"/>
                  <w:lang w:eastAsia="en-US"/>
                  <w:rPrChange w:id="382" w:author="Francisco Felix" w:date="2012-12-23T16:43:00Z">
                    <w:rPr>
                      <w:rFonts w:ascii="Arial" w:hAnsi="Arial"/>
                      <w:color w:val="000000"/>
                      <w:sz w:val="20"/>
                      <w:szCs w:val="20"/>
                      <w:lang w:eastAsia="en-US"/>
                    </w:rPr>
                  </w:rPrChange>
                </w:rPr>
                <w:t>Smallest (d)</w:t>
              </w:r>
            </w:ins>
          </w:p>
        </w:tc>
        <w:tc>
          <w:tcPr>
            <w:tcW w:w="411" w:type="pct"/>
            <w:tcBorders>
              <w:top w:val="single" w:sz="8" w:space="0" w:color="auto"/>
              <w:bottom w:val="single" w:sz="4" w:space="0" w:color="auto"/>
            </w:tcBorders>
            <w:shd w:val="clear" w:color="auto" w:fill="auto"/>
            <w:vAlign w:val="bottom"/>
            <w:hideMark/>
          </w:tcPr>
          <w:p w:rsidR="005C368B" w:rsidRPr="00387C5A" w:rsidRDefault="005C368B" w:rsidP="00160459">
            <w:pPr>
              <w:rPr>
                <w:ins w:id="383" w:author="Francisco Felix" w:date="2012-12-23T16:31:00Z"/>
                <w:color w:val="000000"/>
                <w:sz w:val="20"/>
                <w:szCs w:val="20"/>
                <w:lang w:eastAsia="en-US"/>
                <w:rPrChange w:id="384" w:author="Francisco Felix" w:date="2012-12-23T16:43:00Z">
                  <w:rPr>
                    <w:ins w:id="385" w:author="Francisco Felix" w:date="2012-12-23T16:31:00Z"/>
                    <w:rFonts w:ascii="Arial" w:hAnsi="Arial"/>
                    <w:color w:val="000000"/>
                    <w:sz w:val="20"/>
                    <w:szCs w:val="20"/>
                    <w:lang w:eastAsia="en-US"/>
                  </w:rPr>
                </w:rPrChange>
              </w:rPr>
            </w:pPr>
            <w:ins w:id="386" w:author="Francisco Felix" w:date="2012-12-23T16:31:00Z">
              <w:r w:rsidRPr="005C368B">
                <w:rPr>
                  <w:color w:val="000000"/>
                  <w:sz w:val="20"/>
                  <w:szCs w:val="20"/>
                  <w:lang w:eastAsia="en-US"/>
                </w:rPr>
                <w:t>Dx</w:t>
              </w:r>
              <w:r w:rsidRPr="00387C5A">
                <w:rPr>
                  <w:color w:val="000000"/>
                  <w:sz w:val="20"/>
                  <w:szCs w:val="20"/>
                  <w:lang w:eastAsia="en-US"/>
                  <w:rPrChange w:id="387" w:author="Francisco Felix" w:date="2012-12-23T16:43:00Z">
                    <w:rPr>
                      <w:rFonts w:ascii="Arial" w:hAnsi="Arial"/>
                      <w:color w:val="000000"/>
                      <w:sz w:val="20"/>
                      <w:szCs w:val="20"/>
                      <w:lang w:eastAsia="en-US"/>
                    </w:rPr>
                  </w:rPrChange>
                </w:rPr>
                <w:t>d</w:t>
              </w:r>
            </w:ins>
          </w:p>
        </w:tc>
        <w:tc>
          <w:tcPr>
            <w:tcW w:w="524" w:type="pct"/>
            <w:vMerge/>
            <w:tcBorders>
              <w:bottom w:val="single" w:sz="4" w:space="0" w:color="auto"/>
            </w:tcBorders>
            <w:shd w:val="clear" w:color="auto" w:fill="auto"/>
            <w:vAlign w:val="bottom"/>
            <w:hideMark/>
          </w:tcPr>
          <w:p w:rsidR="005C368B" w:rsidRPr="00387C5A" w:rsidRDefault="005C368B" w:rsidP="00160459">
            <w:pPr>
              <w:rPr>
                <w:ins w:id="388" w:author="Francisco Felix" w:date="2012-12-23T16:31:00Z"/>
                <w:color w:val="000000"/>
                <w:sz w:val="20"/>
                <w:szCs w:val="20"/>
                <w:lang w:eastAsia="en-US"/>
                <w:rPrChange w:id="389" w:author="Francisco Felix" w:date="2012-12-23T16:43:00Z">
                  <w:rPr>
                    <w:ins w:id="390" w:author="Francisco Felix" w:date="2012-12-23T16:31:00Z"/>
                    <w:rFonts w:ascii="Arial" w:hAnsi="Arial"/>
                    <w:color w:val="000000"/>
                    <w:sz w:val="20"/>
                    <w:szCs w:val="20"/>
                    <w:lang w:eastAsia="en-US"/>
                  </w:rPr>
                </w:rPrChange>
              </w:rPr>
            </w:pPr>
          </w:p>
        </w:tc>
        <w:tc>
          <w:tcPr>
            <w:tcW w:w="421" w:type="pct"/>
            <w:vMerge/>
            <w:tcBorders>
              <w:bottom w:val="single" w:sz="4" w:space="0" w:color="auto"/>
            </w:tcBorders>
            <w:shd w:val="clear" w:color="auto" w:fill="auto"/>
            <w:vAlign w:val="bottom"/>
            <w:hideMark/>
          </w:tcPr>
          <w:p w:rsidR="005C368B" w:rsidRPr="00387C5A" w:rsidRDefault="005C368B" w:rsidP="00160459">
            <w:pPr>
              <w:rPr>
                <w:ins w:id="391" w:author="Francisco Felix" w:date="2012-12-23T16:31:00Z"/>
                <w:color w:val="000000"/>
                <w:sz w:val="20"/>
                <w:szCs w:val="20"/>
                <w:lang w:eastAsia="en-US"/>
                <w:rPrChange w:id="392" w:author="Francisco Felix" w:date="2012-12-23T16:43:00Z">
                  <w:rPr>
                    <w:ins w:id="393" w:author="Francisco Felix" w:date="2012-12-23T16:31:00Z"/>
                    <w:rFonts w:ascii="Arial" w:hAnsi="Arial"/>
                    <w:color w:val="000000"/>
                    <w:sz w:val="20"/>
                    <w:szCs w:val="20"/>
                    <w:lang w:eastAsia="en-US"/>
                  </w:rPr>
                </w:rPrChange>
              </w:rPr>
            </w:pPr>
          </w:p>
        </w:tc>
        <w:tc>
          <w:tcPr>
            <w:tcW w:w="349" w:type="pct"/>
            <w:vMerge/>
            <w:tcBorders>
              <w:bottom w:val="single" w:sz="4" w:space="0" w:color="auto"/>
            </w:tcBorders>
            <w:shd w:val="clear" w:color="auto" w:fill="auto"/>
            <w:vAlign w:val="bottom"/>
            <w:hideMark/>
          </w:tcPr>
          <w:p w:rsidR="005C368B" w:rsidRPr="00387C5A" w:rsidRDefault="005C368B" w:rsidP="00160459">
            <w:pPr>
              <w:rPr>
                <w:ins w:id="394" w:author="Francisco Felix" w:date="2012-12-23T16:31:00Z"/>
                <w:color w:val="000000"/>
                <w:sz w:val="20"/>
                <w:szCs w:val="20"/>
                <w:lang w:eastAsia="en-US"/>
                <w:rPrChange w:id="395" w:author="Francisco Felix" w:date="2012-12-23T16:43:00Z">
                  <w:rPr>
                    <w:ins w:id="396" w:author="Francisco Felix" w:date="2012-12-23T16:31:00Z"/>
                    <w:rFonts w:ascii="Arial" w:hAnsi="Arial"/>
                    <w:color w:val="000000"/>
                    <w:sz w:val="20"/>
                    <w:szCs w:val="20"/>
                    <w:lang w:eastAsia="en-US"/>
                  </w:rPr>
                </w:rPrChange>
              </w:rPr>
            </w:pPr>
          </w:p>
        </w:tc>
      </w:tr>
      <w:tr w:rsidR="00387C5A" w:rsidRPr="00387C5A" w:rsidTr="005C368B">
        <w:tblPrEx>
          <w:tblW w:w="4651" w:type="pct"/>
          <w:tblBorders>
            <w:top w:val="single" w:sz="4" w:space="0" w:color="auto"/>
            <w:bottom w:val="single" w:sz="4" w:space="0" w:color="auto"/>
          </w:tblBorders>
          <w:tblPrExChange w:id="397" w:author="Francisco Felix" w:date="2012-12-23T16:45:00Z">
            <w:tblPrEx>
              <w:tblW w:w="4638" w:type="pct"/>
            </w:tblPrEx>
          </w:tblPrExChange>
        </w:tblPrEx>
        <w:trPr>
          <w:divId w:val="1610505160"/>
          <w:trHeight w:val="240"/>
          <w:ins w:id="398" w:author="Francisco Felix" w:date="2012-12-23T16:31:00Z"/>
          <w:trPrChange w:id="399" w:author="Francisco Felix" w:date="2012-12-23T16:45:00Z">
            <w:trPr>
              <w:gridAfter w:val="0"/>
              <w:divId w:val="1610505160"/>
              <w:trHeight w:val="240"/>
            </w:trPr>
          </w:trPrChange>
        </w:trPr>
        <w:tc>
          <w:tcPr>
            <w:tcW w:w="722" w:type="pct"/>
            <w:shd w:val="clear" w:color="auto" w:fill="auto"/>
            <w:vAlign w:val="bottom"/>
            <w:hideMark/>
            <w:tcPrChange w:id="400"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401" w:author="Francisco Felix" w:date="2012-12-23T16:31:00Z"/>
                <w:color w:val="000000"/>
                <w:sz w:val="20"/>
                <w:szCs w:val="20"/>
                <w:lang w:eastAsia="en-US"/>
                <w:rPrChange w:id="402" w:author="Francisco Felix" w:date="2012-12-23T16:43:00Z">
                  <w:rPr>
                    <w:ins w:id="403" w:author="Francisco Felix" w:date="2012-12-23T16:31:00Z"/>
                    <w:rFonts w:ascii="Arial" w:hAnsi="Arial"/>
                    <w:color w:val="000000"/>
                    <w:sz w:val="20"/>
                    <w:szCs w:val="20"/>
                    <w:lang w:eastAsia="en-US"/>
                  </w:rPr>
                </w:rPrChange>
              </w:rPr>
            </w:pPr>
            <w:ins w:id="404" w:author="Francisco Felix" w:date="2012-12-23T16:31:00Z">
              <w:r w:rsidRPr="00387C5A">
                <w:rPr>
                  <w:color w:val="000000"/>
                  <w:sz w:val="20"/>
                  <w:szCs w:val="20"/>
                  <w:lang w:eastAsia="en-US"/>
                  <w:rPrChange w:id="405"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40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07" w:author="Francisco Felix" w:date="2012-12-23T16:31:00Z"/>
                <w:color w:val="000000"/>
                <w:sz w:val="20"/>
                <w:szCs w:val="20"/>
                <w:lang w:eastAsia="en-US"/>
                <w:rPrChange w:id="408" w:author="Francisco Felix" w:date="2012-12-23T16:43:00Z">
                  <w:rPr>
                    <w:ins w:id="409" w:author="Francisco Felix" w:date="2012-12-23T16:31:00Z"/>
                    <w:rFonts w:ascii="Arial" w:hAnsi="Arial"/>
                    <w:color w:val="000000"/>
                    <w:sz w:val="20"/>
                    <w:szCs w:val="20"/>
                    <w:lang w:eastAsia="en-US"/>
                  </w:rPr>
                </w:rPrChange>
              </w:rPr>
            </w:pPr>
            <w:ins w:id="410" w:author="Francisco Felix" w:date="2012-12-23T16:31:00Z">
              <w:r w:rsidRPr="00387C5A">
                <w:rPr>
                  <w:color w:val="000000"/>
                  <w:sz w:val="20"/>
                  <w:szCs w:val="20"/>
                  <w:lang w:eastAsia="en-US"/>
                  <w:rPrChange w:id="411" w:author="Francisco Felix" w:date="2012-12-23T16:43:00Z">
                    <w:rPr>
                      <w:rFonts w:ascii="Arial" w:hAnsi="Arial"/>
                      <w:color w:val="000000"/>
                      <w:sz w:val="20"/>
                      <w:szCs w:val="20"/>
                      <w:lang w:eastAsia="en-US"/>
                    </w:rPr>
                  </w:rPrChange>
                </w:rPr>
                <w:t>6</w:t>
              </w:r>
            </w:ins>
          </w:p>
        </w:tc>
        <w:tc>
          <w:tcPr>
            <w:tcW w:w="558" w:type="pct"/>
            <w:shd w:val="clear" w:color="auto" w:fill="auto"/>
            <w:vAlign w:val="bottom"/>
            <w:hideMark/>
            <w:tcPrChange w:id="412"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13" w:author="Francisco Felix" w:date="2012-12-23T16:31:00Z"/>
                <w:color w:val="000000"/>
                <w:sz w:val="20"/>
                <w:szCs w:val="20"/>
                <w:lang w:eastAsia="en-US"/>
                <w:rPrChange w:id="414" w:author="Francisco Felix" w:date="2012-12-23T16:43:00Z">
                  <w:rPr>
                    <w:ins w:id="415" w:author="Francisco Felix" w:date="2012-12-23T16:31:00Z"/>
                    <w:rFonts w:ascii="Arial" w:hAnsi="Arial"/>
                    <w:color w:val="000000"/>
                    <w:sz w:val="20"/>
                    <w:szCs w:val="20"/>
                    <w:lang w:eastAsia="en-US"/>
                  </w:rPr>
                </w:rPrChange>
              </w:rPr>
            </w:pPr>
            <w:ins w:id="416" w:author="Francisco Felix" w:date="2012-12-23T16:31:00Z">
              <w:r w:rsidRPr="00387C5A">
                <w:rPr>
                  <w:color w:val="000000"/>
                  <w:sz w:val="20"/>
                  <w:szCs w:val="20"/>
                  <w:lang w:eastAsia="en-US"/>
                  <w:rPrChange w:id="417" w:author="Francisco Felix" w:date="2012-12-23T16:43:00Z">
                    <w:rPr>
                      <w:rFonts w:ascii="Arial" w:hAnsi="Arial"/>
                      <w:color w:val="000000"/>
                      <w:sz w:val="20"/>
                      <w:szCs w:val="20"/>
                      <w:lang w:eastAsia="en-US"/>
                    </w:rPr>
                  </w:rPrChange>
                </w:rPr>
                <w:t>4,4</w:t>
              </w:r>
            </w:ins>
          </w:p>
        </w:tc>
        <w:tc>
          <w:tcPr>
            <w:tcW w:w="411" w:type="pct"/>
            <w:shd w:val="clear" w:color="auto" w:fill="auto"/>
            <w:vAlign w:val="bottom"/>
            <w:hideMark/>
            <w:tcPrChange w:id="418"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19" w:author="Francisco Felix" w:date="2012-12-23T16:31:00Z"/>
                <w:color w:val="000000"/>
                <w:sz w:val="20"/>
                <w:szCs w:val="20"/>
                <w:lang w:eastAsia="en-US"/>
                <w:rPrChange w:id="420" w:author="Francisco Felix" w:date="2012-12-23T16:43:00Z">
                  <w:rPr>
                    <w:ins w:id="421" w:author="Francisco Felix" w:date="2012-12-23T16:31:00Z"/>
                    <w:rFonts w:ascii="Arial" w:hAnsi="Arial"/>
                    <w:color w:val="000000"/>
                    <w:sz w:val="20"/>
                    <w:szCs w:val="20"/>
                    <w:lang w:eastAsia="en-US"/>
                  </w:rPr>
                </w:rPrChange>
              </w:rPr>
            </w:pPr>
            <w:ins w:id="422" w:author="Francisco Felix" w:date="2012-12-23T16:31:00Z">
              <w:r w:rsidRPr="00387C5A">
                <w:rPr>
                  <w:color w:val="000000"/>
                  <w:sz w:val="20"/>
                  <w:szCs w:val="20"/>
                  <w:lang w:eastAsia="en-US"/>
                  <w:rPrChange w:id="423" w:author="Francisco Felix" w:date="2012-12-23T16:43:00Z">
                    <w:rPr>
                      <w:rFonts w:ascii="Arial" w:hAnsi="Arial"/>
                      <w:color w:val="000000"/>
                      <w:sz w:val="20"/>
                      <w:szCs w:val="20"/>
                      <w:lang w:eastAsia="en-US"/>
                    </w:rPr>
                  </w:rPrChange>
                </w:rPr>
                <w:t>26,4</w:t>
              </w:r>
            </w:ins>
          </w:p>
        </w:tc>
        <w:tc>
          <w:tcPr>
            <w:tcW w:w="543" w:type="pct"/>
            <w:shd w:val="clear" w:color="auto" w:fill="auto"/>
            <w:vAlign w:val="bottom"/>
            <w:hideMark/>
            <w:tcPrChange w:id="424"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25" w:author="Francisco Felix" w:date="2012-12-23T16:31:00Z"/>
                <w:color w:val="000000"/>
                <w:sz w:val="20"/>
                <w:szCs w:val="20"/>
                <w:lang w:eastAsia="en-US"/>
                <w:rPrChange w:id="426" w:author="Francisco Felix" w:date="2012-12-23T16:43:00Z">
                  <w:rPr>
                    <w:ins w:id="427" w:author="Francisco Felix" w:date="2012-12-23T16:31:00Z"/>
                    <w:rFonts w:ascii="Arial" w:hAnsi="Arial"/>
                    <w:color w:val="000000"/>
                    <w:sz w:val="20"/>
                    <w:szCs w:val="20"/>
                    <w:lang w:eastAsia="en-US"/>
                  </w:rPr>
                </w:rPrChange>
              </w:rPr>
            </w:pPr>
            <w:ins w:id="428" w:author="Francisco Felix" w:date="2012-12-23T16:31:00Z">
              <w:r w:rsidRPr="00387C5A">
                <w:rPr>
                  <w:color w:val="000000"/>
                  <w:sz w:val="20"/>
                  <w:szCs w:val="20"/>
                  <w:lang w:eastAsia="en-US"/>
                  <w:rPrChange w:id="429" w:author="Francisco Felix" w:date="2012-12-23T16:43:00Z">
                    <w:rPr>
                      <w:rFonts w:ascii="Arial" w:hAnsi="Arial"/>
                      <w:color w:val="000000"/>
                      <w:sz w:val="20"/>
                      <w:szCs w:val="20"/>
                      <w:lang w:eastAsia="en-US"/>
                    </w:rPr>
                  </w:rPrChange>
                </w:rPr>
                <w:t>9</w:t>
              </w:r>
            </w:ins>
          </w:p>
        </w:tc>
        <w:tc>
          <w:tcPr>
            <w:tcW w:w="558" w:type="pct"/>
            <w:shd w:val="clear" w:color="auto" w:fill="auto"/>
            <w:vAlign w:val="bottom"/>
            <w:hideMark/>
            <w:tcPrChange w:id="430"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431" w:author="Francisco Felix" w:date="2012-12-23T16:31:00Z"/>
                <w:color w:val="000000"/>
                <w:sz w:val="20"/>
                <w:szCs w:val="20"/>
                <w:lang w:eastAsia="en-US"/>
                <w:rPrChange w:id="432" w:author="Francisco Felix" w:date="2012-12-23T16:43:00Z">
                  <w:rPr>
                    <w:ins w:id="433" w:author="Francisco Felix" w:date="2012-12-23T16:31:00Z"/>
                    <w:rFonts w:ascii="Arial" w:hAnsi="Arial"/>
                    <w:color w:val="000000"/>
                    <w:sz w:val="20"/>
                    <w:szCs w:val="20"/>
                    <w:lang w:eastAsia="en-US"/>
                  </w:rPr>
                </w:rPrChange>
              </w:rPr>
            </w:pPr>
            <w:ins w:id="434" w:author="Francisco Felix" w:date="2012-12-23T16:31:00Z">
              <w:r w:rsidRPr="00387C5A">
                <w:rPr>
                  <w:color w:val="000000"/>
                  <w:sz w:val="20"/>
                  <w:szCs w:val="20"/>
                  <w:lang w:eastAsia="en-US"/>
                  <w:rPrChange w:id="435" w:author="Francisco Felix" w:date="2012-12-23T16:43:00Z">
                    <w:rPr>
                      <w:rFonts w:ascii="Arial" w:hAnsi="Arial"/>
                      <w:color w:val="000000"/>
                      <w:sz w:val="20"/>
                      <w:szCs w:val="20"/>
                      <w:lang w:eastAsia="en-US"/>
                    </w:rPr>
                  </w:rPrChange>
                </w:rPr>
                <w:t>5</w:t>
              </w:r>
            </w:ins>
          </w:p>
        </w:tc>
        <w:tc>
          <w:tcPr>
            <w:tcW w:w="411" w:type="pct"/>
            <w:shd w:val="clear" w:color="auto" w:fill="auto"/>
            <w:vAlign w:val="bottom"/>
            <w:hideMark/>
            <w:tcPrChange w:id="43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437" w:author="Francisco Felix" w:date="2012-12-23T16:31:00Z"/>
                <w:color w:val="000000"/>
                <w:sz w:val="20"/>
                <w:szCs w:val="20"/>
                <w:lang w:eastAsia="en-US"/>
                <w:rPrChange w:id="438" w:author="Francisco Felix" w:date="2012-12-23T16:43:00Z">
                  <w:rPr>
                    <w:ins w:id="439" w:author="Francisco Felix" w:date="2012-12-23T16:31:00Z"/>
                    <w:rFonts w:ascii="Arial" w:hAnsi="Arial"/>
                    <w:color w:val="000000"/>
                    <w:sz w:val="20"/>
                    <w:szCs w:val="20"/>
                    <w:lang w:eastAsia="en-US"/>
                  </w:rPr>
                </w:rPrChange>
              </w:rPr>
            </w:pPr>
            <w:ins w:id="440" w:author="Francisco Felix" w:date="2012-12-23T16:31:00Z">
              <w:r w:rsidRPr="00387C5A">
                <w:rPr>
                  <w:color w:val="000000"/>
                  <w:sz w:val="20"/>
                  <w:szCs w:val="20"/>
                  <w:lang w:eastAsia="en-US"/>
                  <w:rPrChange w:id="441" w:author="Francisco Felix" w:date="2012-12-23T16:43:00Z">
                    <w:rPr>
                      <w:rFonts w:ascii="Arial" w:hAnsi="Arial"/>
                      <w:color w:val="000000"/>
                      <w:sz w:val="20"/>
                      <w:szCs w:val="20"/>
                      <w:lang w:eastAsia="en-US"/>
                    </w:rPr>
                  </w:rPrChange>
                </w:rPr>
                <w:t>45</w:t>
              </w:r>
            </w:ins>
          </w:p>
        </w:tc>
        <w:tc>
          <w:tcPr>
            <w:tcW w:w="524" w:type="pct"/>
            <w:shd w:val="clear" w:color="auto" w:fill="auto"/>
            <w:vAlign w:val="bottom"/>
            <w:hideMark/>
            <w:tcPrChange w:id="442"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443" w:author="Francisco Felix" w:date="2012-12-23T16:31:00Z"/>
                <w:color w:val="000000"/>
                <w:sz w:val="20"/>
                <w:szCs w:val="20"/>
                <w:lang w:eastAsia="en-US"/>
                <w:rPrChange w:id="444" w:author="Francisco Felix" w:date="2012-12-23T16:43:00Z">
                  <w:rPr>
                    <w:ins w:id="445" w:author="Francisco Felix" w:date="2012-12-23T16:31:00Z"/>
                    <w:rFonts w:ascii="Arial" w:hAnsi="Arial"/>
                    <w:color w:val="000000"/>
                    <w:sz w:val="20"/>
                    <w:szCs w:val="20"/>
                    <w:lang w:eastAsia="en-US"/>
                  </w:rPr>
                </w:rPrChange>
              </w:rPr>
            </w:pPr>
          </w:p>
        </w:tc>
        <w:tc>
          <w:tcPr>
            <w:tcW w:w="421" w:type="pct"/>
            <w:shd w:val="clear" w:color="auto" w:fill="auto"/>
            <w:vAlign w:val="bottom"/>
            <w:hideMark/>
            <w:tcPrChange w:id="44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447" w:author="Francisco Felix" w:date="2012-12-23T16:31:00Z"/>
                <w:color w:val="000000"/>
                <w:sz w:val="20"/>
                <w:szCs w:val="20"/>
                <w:lang w:eastAsia="en-US"/>
                <w:rPrChange w:id="448" w:author="Francisco Felix" w:date="2012-12-23T16:43:00Z">
                  <w:rPr>
                    <w:ins w:id="449" w:author="Francisco Felix" w:date="2012-12-23T16:31:00Z"/>
                    <w:rFonts w:ascii="Arial" w:hAnsi="Arial"/>
                    <w:color w:val="000000"/>
                    <w:sz w:val="20"/>
                    <w:szCs w:val="20"/>
                    <w:lang w:eastAsia="en-US"/>
                  </w:rPr>
                </w:rPrChange>
              </w:rPr>
            </w:pPr>
            <w:ins w:id="450" w:author="Francisco Felix" w:date="2012-12-23T16:31:00Z">
              <w:r w:rsidRPr="00387C5A">
                <w:rPr>
                  <w:color w:val="000000"/>
                  <w:sz w:val="20"/>
                  <w:szCs w:val="20"/>
                  <w:lang w:eastAsia="en-US"/>
                  <w:rPrChange w:id="451"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452"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453" w:author="Francisco Felix" w:date="2012-12-23T16:31:00Z"/>
                <w:color w:val="000000"/>
                <w:sz w:val="20"/>
                <w:szCs w:val="20"/>
                <w:lang w:eastAsia="en-US"/>
                <w:rPrChange w:id="454" w:author="Francisco Felix" w:date="2012-12-23T16:43:00Z">
                  <w:rPr>
                    <w:ins w:id="455" w:author="Francisco Felix" w:date="2012-12-23T16:31:00Z"/>
                    <w:rFonts w:ascii="Arial" w:hAnsi="Arial"/>
                    <w:color w:val="000000"/>
                    <w:sz w:val="20"/>
                    <w:szCs w:val="20"/>
                    <w:lang w:eastAsia="en-US"/>
                  </w:rPr>
                </w:rPrChange>
              </w:rPr>
            </w:pPr>
            <w:ins w:id="456" w:author="Francisco Felix" w:date="2012-12-23T16:31:00Z">
              <w:r w:rsidRPr="00387C5A">
                <w:rPr>
                  <w:color w:val="000000"/>
                  <w:sz w:val="20"/>
                  <w:szCs w:val="20"/>
                  <w:lang w:eastAsia="en-US"/>
                  <w:rPrChange w:id="457" w:author="Francisco Felix" w:date="2012-12-23T16:43:00Z">
                    <w:rPr>
                      <w:rFonts w:ascii="Arial" w:hAnsi="Arial"/>
                      <w:color w:val="000000"/>
                      <w:sz w:val="20"/>
                      <w:szCs w:val="20"/>
                      <w:lang w:eastAsia="en-US"/>
                    </w:rPr>
                  </w:rPrChange>
                </w:rPr>
                <w:t>2,6</w:t>
              </w:r>
            </w:ins>
          </w:p>
        </w:tc>
      </w:tr>
      <w:tr w:rsidR="00387C5A" w:rsidRPr="00387C5A" w:rsidTr="005C368B">
        <w:tblPrEx>
          <w:tblW w:w="4651" w:type="pct"/>
          <w:tblBorders>
            <w:top w:val="single" w:sz="4" w:space="0" w:color="auto"/>
            <w:bottom w:val="single" w:sz="4" w:space="0" w:color="auto"/>
          </w:tblBorders>
          <w:tblPrExChange w:id="458" w:author="Francisco Felix" w:date="2012-12-23T16:45:00Z">
            <w:tblPrEx>
              <w:tblW w:w="4638" w:type="pct"/>
            </w:tblPrEx>
          </w:tblPrExChange>
        </w:tblPrEx>
        <w:trPr>
          <w:divId w:val="1610505160"/>
          <w:trHeight w:val="260"/>
          <w:ins w:id="459" w:author="Francisco Felix" w:date="2012-12-23T16:31:00Z"/>
          <w:trPrChange w:id="460" w:author="Francisco Felix" w:date="2012-12-23T16:45:00Z">
            <w:trPr>
              <w:gridAfter w:val="0"/>
              <w:divId w:val="1610505160"/>
              <w:trHeight w:val="260"/>
            </w:trPr>
          </w:trPrChange>
        </w:trPr>
        <w:tc>
          <w:tcPr>
            <w:tcW w:w="722" w:type="pct"/>
            <w:shd w:val="clear" w:color="auto" w:fill="auto"/>
            <w:vAlign w:val="bottom"/>
            <w:hideMark/>
            <w:tcPrChange w:id="461"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462" w:author="Francisco Felix" w:date="2012-12-23T16:31:00Z"/>
                <w:color w:val="000000"/>
                <w:sz w:val="20"/>
                <w:szCs w:val="20"/>
                <w:lang w:eastAsia="en-US"/>
                <w:rPrChange w:id="463" w:author="Francisco Felix" w:date="2012-12-23T16:43:00Z">
                  <w:rPr>
                    <w:ins w:id="464" w:author="Francisco Felix" w:date="2012-12-23T16:31:00Z"/>
                    <w:rFonts w:ascii="Arial" w:hAnsi="Arial"/>
                    <w:color w:val="000000"/>
                    <w:sz w:val="20"/>
                    <w:szCs w:val="20"/>
                    <w:lang w:eastAsia="en-US"/>
                  </w:rPr>
                </w:rPrChange>
              </w:rPr>
            </w:pPr>
            <w:ins w:id="465" w:author="Francisco Felix" w:date="2012-12-23T16:31:00Z">
              <w:r w:rsidRPr="00387C5A">
                <w:rPr>
                  <w:color w:val="000000"/>
                  <w:sz w:val="20"/>
                  <w:szCs w:val="20"/>
                  <w:lang w:eastAsia="en-US"/>
                  <w:rPrChange w:id="466"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46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68" w:author="Francisco Felix" w:date="2012-12-23T16:31:00Z"/>
                <w:color w:val="000000"/>
                <w:sz w:val="20"/>
                <w:szCs w:val="20"/>
                <w:lang w:eastAsia="en-US"/>
                <w:rPrChange w:id="469" w:author="Francisco Felix" w:date="2012-12-23T16:43:00Z">
                  <w:rPr>
                    <w:ins w:id="470" w:author="Francisco Felix" w:date="2012-12-23T16:31:00Z"/>
                    <w:rFonts w:ascii="Arial" w:hAnsi="Arial"/>
                    <w:color w:val="000000"/>
                    <w:sz w:val="20"/>
                    <w:szCs w:val="20"/>
                    <w:lang w:eastAsia="en-US"/>
                  </w:rPr>
                </w:rPrChange>
              </w:rPr>
            </w:pPr>
            <w:ins w:id="471" w:author="Francisco Felix" w:date="2012-12-23T16:31:00Z">
              <w:r w:rsidRPr="00387C5A">
                <w:rPr>
                  <w:color w:val="000000"/>
                  <w:sz w:val="20"/>
                  <w:szCs w:val="20"/>
                  <w:lang w:eastAsia="en-US"/>
                  <w:rPrChange w:id="472" w:author="Francisco Felix" w:date="2012-12-23T16:43:00Z">
                    <w:rPr>
                      <w:rFonts w:ascii="Arial" w:hAnsi="Arial"/>
                      <w:color w:val="000000"/>
                      <w:sz w:val="20"/>
                      <w:szCs w:val="20"/>
                      <w:lang w:eastAsia="en-US"/>
                    </w:rPr>
                  </w:rPrChange>
                </w:rPr>
                <w:t>3,9</w:t>
              </w:r>
            </w:ins>
          </w:p>
        </w:tc>
        <w:tc>
          <w:tcPr>
            <w:tcW w:w="558" w:type="pct"/>
            <w:shd w:val="clear" w:color="auto" w:fill="auto"/>
            <w:vAlign w:val="bottom"/>
            <w:hideMark/>
            <w:tcPrChange w:id="473"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74" w:author="Francisco Felix" w:date="2012-12-23T16:31:00Z"/>
                <w:color w:val="000000"/>
                <w:sz w:val="20"/>
                <w:szCs w:val="20"/>
                <w:lang w:eastAsia="en-US"/>
                <w:rPrChange w:id="475" w:author="Francisco Felix" w:date="2012-12-23T16:43:00Z">
                  <w:rPr>
                    <w:ins w:id="476" w:author="Francisco Felix" w:date="2012-12-23T16:31:00Z"/>
                    <w:rFonts w:ascii="Arial" w:hAnsi="Arial"/>
                    <w:color w:val="000000"/>
                    <w:sz w:val="20"/>
                    <w:szCs w:val="20"/>
                    <w:lang w:eastAsia="en-US"/>
                  </w:rPr>
                </w:rPrChange>
              </w:rPr>
            </w:pPr>
            <w:ins w:id="477" w:author="Francisco Felix" w:date="2012-12-23T16:31:00Z">
              <w:r w:rsidRPr="00387C5A">
                <w:rPr>
                  <w:color w:val="000000"/>
                  <w:sz w:val="20"/>
                  <w:szCs w:val="20"/>
                  <w:lang w:eastAsia="en-US"/>
                  <w:rPrChange w:id="478" w:author="Francisco Felix" w:date="2012-12-23T16:43:00Z">
                    <w:rPr>
                      <w:rFonts w:ascii="Arial" w:hAnsi="Arial"/>
                      <w:color w:val="000000"/>
                      <w:sz w:val="20"/>
                      <w:szCs w:val="20"/>
                      <w:lang w:eastAsia="en-US"/>
                    </w:rPr>
                  </w:rPrChange>
                </w:rPr>
                <w:t>1,9</w:t>
              </w:r>
            </w:ins>
          </w:p>
        </w:tc>
        <w:tc>
          <w:tcPr>
            <w:tcW w:w="411" w:type="pct"/>
            <w:shd w:val="clear" w:color="auto" w:fill="auto"/>
            <w:vAlign w:val="bottom"/>
            <w:hideMark/>
            <w:tcPrChange w:id="479"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80" w:author="Francisco Felix" w:date="2012-12-23T16:31:00Z"/>
                <w:color w:val="000000"/>
                <w:sz w:val="20"/>
                <w:szCs w:val="20"/>
                <w:lang w:eastAsia="en-US"/>
                <w:rPrChange w:id="481" w:author="Francisco Felix" w:date="2012-12-23T16:43:00Z">
                  <w:rPr>
                    <w:ins w:id="482" w:author="Francisco Felix" w:date="2012-12-23T16:31:00Z"/>
                    <w:rFonts w:ascii="Arial" w:hAnsi="Arial"/>
                    <w:color w:val="000000"/>
                    <w:sz w:val="20"/>
                    <w:szCs w:val="20"/>
                    <w:lang w:eastAsia="en-US"/>
                  </w:rPr>
                </w:rPrChange>
              </w:rPr>
            </w:pPr>
            <w:ins w:id="483" w:author="Francisco Felix" w:date="2012-12-23T16:31:00Z">
              <w:r w:rsidRPr="00387C5A">
                <w:rPr>
                  <w:color w:val="000000"/>
                  <w:sz w:val="20"/>
                  <w:szCs w:val="20"/>
                  <w:lang w:eastAsia="en-US"/>
                  <w:rPrChange w:id="484" w:author="Francisco Felix" w:date="2012-12-23T16:43:00Z">
                    <w:rPr>
                      <w:rFonts w:ascii="Arial" w:hAnsi="Arial"/>
                      <w:color w:val="000000"/>
                      <w:sz w:val="20"/>
                      <w:szCs w:val="20"/>
                      <w:lang w:eastAsia="en-US"/>
                    </w:rPr>
                  </w:rPrChange>
                </w:rPr>
                <w:t>7,41</w:t>
              </w:r>
            </w:ins>
          </w:p>
        </w:tc>
        <w:tc>
          <w:tcPr>
            <w:tcW w:w="543" w:type="pct"/>
            <w:shd w:val="clear" w:color="auto" w:fill="auto"/>
            <w:vAlign w:val="bottom"/>
            <w:hideMark/>
            <w:tcPrChange w:id="48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486" w:author="Francisco Felix" w:date="2012-12-23T16:31:00Z"/>
                <w:color w:val="000000"/>
                <w:sz w:val="20"/>
                <w:szCs w:val="20"/>
                <w:lang w:eastAsia="en-US"/>
                <w:rPrChange w:id="487" w:author="Francisco Felix" w:date="2012-12-23T16:43:00Z">
                  <w:rPr>
                    <w:ins w:id="488" w:author="Francisco Felix" w:date="2012-12-23T16:31:00Z"/>
                    <w:rFonts w:ascii="Arial" w:hAnsi="Arial"/>
                    <w:color w:val="000000"/>
                    <w:sz w:val="20"/>
                    <w:szCs w:val="20"/>
                    <w:lang w:eastAsia="en-US"/>
                  </w:rPr>
                </w:rPrChange>
              </w:rPr>
            </w:pPr>
            <w:ins w:id="489" w:author="Francisco Felix" w:date="2012-12-23T16:31:00Z">
              <w:r w:rsidRPr="00387C5A">
                <w:rPr>
                  <w:color w:val="000000"/>
                  <w:sz w:val="20"/>
                  <w:szCs w:val="20"/>
                  <w:lang w:eastAsia="en-US"/>
                  <w:rPrChange w:id="490" w:author="Francisco Felix" w:date="2012-12-23T16:43:00Z">
                    <w:rPr>
                      <w:rFonts w:ascii="Arial" w:hAnsi="Arial"/>
                      <w:color w:val="000000"/>
                      <w:sz w:val="20"/>
                      <w:szCs w:val="20"/>
                      <w:lang w:eastAsia="en-US"/>
                    </w:rPr>
                  </w:rPrChange>
                </w:rPr>
                <w:t>2,7</w:t>
              </w:r>
            </w:ins>
          </w:p>
        </w:tc>
        <w:tc>
          <w:tcPr>
            <w:tcW w:w="558" w:type="pct"/>
            <w:shd w:val="clear" w:color="auto" w:fill="auto"/>
            <w:vAlign w:val="bottom"/>
            <w:hideMark/>
            <w:tcPrChange w:id="491"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492" w:author="Francisco Felix" w:date="2012-12-23T16:31:00Z"/>
                <w:color w:val="000000"/>
                <w:sz w:val="20"/>
                <w:szCs w:val="20"/>
                <w:lang w:eastAsia="en-US"/>
                <w:rPrChange w:id="493" w:author="Francisco Felix" w:date="2012-12-23T16:43:00Z">
                  <w:rPr>
                    <w:ins w:id="494" w:author="Francisco Felix" w:date="2012-12-23T16:31:00Z"/>
                    <w:rFonts w:ascii="Arial" w:hAnsi="Arial"/>
                    <w:color w:val="000000"/>
                    <w:sz w:val="20"/>
                    <w:szCs w:val="20"/>
                    <w:lang w:eastAsia="en-US"/>
                  </w:rPr>
                </w:rPrChange>
              </w:rPr>
            </w:pPr>
            <w:ins w:id="495" w:author="Francisco Felix" w:date="2012-12-23T16:31:00Z">
              <w:r w:rsidRPr="00387C5A">
                <w:rPr>
                  <w:color w:val="000000"/>
                  <w:sz w:val="20"/>
                  <w:szCs w:val="20"/>
                  <w:lang w:eastAsia="en-US"/>
                  <w:rPrChange w:id="496" w:author="Francisco Felix" w:date="2012-12-23T16:43:00Z">
                    <w:rPr>
                      <w:rFonts w:ascii="Arial" w:hAnsi="Arial"/>
                      <w:color w:val="000000"/>
                      <w:sz w:val="20"/>
                      <w:szCs w:val="20"/>
                      <w:lang w:eastAsia="en-US"/>
                    </w:rPr>
                  </w:rPrChange>
                </w:rPr>
                <w:t>1,4</w:t>
              </w:r>
            </w:ins>
          </w:p>
        </w:tc>
        <w:tc>
          <w:tcPr>
            <w:tcW w:w="411" w:type="pct"/>
            <w:shd w:val="clear" w:color="auto" w:fill="auto"/>
            <w:vAlign w:val="bottom"/>
            <w:hideMark/>
            <w:tcPrChange w:id="49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498" w:author="Francisco Felix" w:date="2012-12-23T16:31:00Z"/>
                <w:color w:val="000000"/>
                <w:sz w:val="20"/>
                <w:szCs w:val="20"/>
                <w:lang w:eastAsia="en-US"/>
                <w:rPrChange w:id="499" w:author="Francisco Felix" w:date="2012-12-23T16:43:00Z">
                  <w:rPr>
                    <w:ins w:id="500" w:author="Francisco Felix" w:date="2012-12-23T16:31:00Z"/>
                    <w:rFonts w:ascii="Arial" w:hAnsi="Arial"/>
                    <w:color w:val="000000"/>
                    <w:sz w:val="20"/>
                    <w:szCs w:val="20"/>
                    <w:lang w:eastAsia="en-US"/>
                  </w:rPr>
                </w:rPrChange>
              </w:rPr>
            </w:pPr>
            <w:ins w:id="501" w:author="Francisco Felix" w:date="2012-12-23T16:31:00Z">
              <w:r w:rsidRPr="00387C5A">
                <w:rPr>
                  <w:color w:val="000000"/>
                  <w:sz w:val="20"/>
                  <w:szCs w:val="20"/>
                  <w:lang w:eastAsia="en-US"/>
                  <w:rPrChange w:id="502" w:author="Francisco Felix" w:date="2012-12-23T16:43:00Z">
                    <w:rPr>
                      <w:rFonts w:ascii="Arial" w:hAnsi="Arial"/>
                      <w:color w:val="000000"/>
                      <w:sz w:val="20"/>
                      <w:szCs w:val="20"/>
                      <w:lang w:eastAsia="en-US"/>
                    </w:rPr>
                  </w:rPrChange>
                </w:rPr>
                <w:t>3,78</w:t>
              </w:r>
            </w:ins>
          </w:p>
        </w:tc>
        <w:tc>
          <w:tcPr>
            <w:tcW w:w="524" w:type="pct"/>
            <w:shd w:val="clear" w:color="auto" w:fill="auto"/>
            <w:vAlign w:val="bottom"/>
            <w:hideMark/>
            <w:tcPrChange w:id="503"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04" w:author="Francisco Felix" w:date="2012-12-23T16:31:00Z"/>
                <w:color w:val="000000"/>
                <w:sz w:val="20"/>
                <w:szCs w:val="20"/>
                <w:lang w:eastAsia="en-US"/>
                <w:rPrChange w:id="505" w:author="Francisco Felix" w:date="2012-12-23T16:43:00Z">
                  <w:rPr>
                    <w:ins w:id="506" w:author="Francisco Felix" w:date="2012-12-23T16:31:00Z"/>
                    <w:rFonts w:ascii="Arial" w:hAnsi="Arial"/>
                    <w:color w:val="000000"/>
                    <w:sz w:val="20"/>
                    <w:szCs w:val="20"/>
                    <w:lang w:eastAsia="en-US"/>
                  </w:rPr>
                </w:rPrChange>
              </w:rPr>
            </w:pPr>
            <w:ins w:id="507" w:author="Francisco Felix" w:date="2012-12-23T16:31:00Z">
              <w:r w:rsidRPr="00387C5A">
                <w:rPr>
                  <w:color w:val="000000"/>
                  <w:sz w:val="20"/>
                  <w:szCs w:val="20"/>
                  <w:lang w:eastAsia="en-US"/>
                  <w:rPrChange w:id="508" w:author="Francisco Felix" w:date="2012-12-23T16:43:00Z">
                    <w:rPr>
                      <w:rFonts w:ascii="Arial" w:hAnsi="Arial"/>
                      <w:color w:val="000000"/>
                      <w:sz w:val="20"/>
                      <w:szCs w:val="20"/>
                      <w:lang w:eastAsia="en-US"/>
                    </w:rPr>
                  </w:rPrChange>
                </w:rPr>
                <w:t>15</w:t>
              </w:r>
            </w:ins>
          </w:p>
        </w:tc>
        <w:tc>
          <w:tcPr>
            <w:tcW w:w="421" w:type="pct"/>
            <w:shd w:val="clear" w:color="auto" w:fill="auto"/>
            <w:vAlign w:val="bottom"/>
            <w:hideMark/>
            <w:tcPrChange w:id="509"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510" w:author="Francisco Felix" w:date="2012-12-23T16:31:00Z"/>
                <w:color w:val="000000"/>
                <w:sz w:val="20"/>
                <w:szCs w:val="20"/>
                <w:lang w:eastAsia="en-US"/>
                <w:rPrChange w:id="511" w:author="Francisco Felix" w:date="2012-12-23T16:43:00Z">
                  <w:rPr>
                    <w:ins w:id="512" w:author="Francisco Felix" w:date="2012-12-23T16:31:00Z"/>
                    <w:rFonts w:ascii="Arial" w:hAnsi="Arial"/>
                    <w:color w:val="000000"/>
                    <w:sz w:val="20"/>
                    <w:szCs w:val="20"/>
                    <w:lang w:eastAsia="en-US"/>
                  </w:rPr>
                </w:rPrChange>
              </w:rPr>
            </w:pPr>
            <w:ins w:id="513" w:author="Francisco Felix" w:date="2012-12-23T16:31:00Z">
              <w:r w:rsidRPr="00387C5A">
                <w:rPr>
                  <w:color w:val="000000"/>
                  <w:sz w:val="20"/>
                  <w:szCs w:val="20"/>
                  <w:lang w:eastAsia="en-US"/>
                  <w:rPrChange w:id="514"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515"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16" w:author="Francisco Felix" w:date="2012-12-23T16:31:00Z"/>
                <w:color w:val="000000"/>
                <w:sz w:val="20"/>
                <w:szCs w:val="20"/>
                <w:lang w:eastAsia="en-US"/>
                <w:rPrChange w:id="517" w:author="Francisco Felix" w:date="2012-12-23T16:43:00Z">
                  <w:rPr>
                    <w:ins w:id="518" w:author="Francisco Felix" w:date="2012-12-23T16:31:00Z"/>
                    <w:rFonts w:ascii="Arial" w:hAnsi="Arial"/>
                    <w:color w:val="000000"/>
                    <w:sz w:val="20"/>
                    <w:szCs w:val="20"/>
                    <w:lang w:eastAsia="en-US"/>
                  </w:rPr>
                </w:rPrChange>
              </w:rPr>
            </w:pPr>
            <w:ins w:id="519" w:author="Francisco Felix" w:date="2012-12-23T16:31:00Z">
              <w:r w:rsidRPr="00387C5A">
                <w:rPr>
                  <w:color w:val="000000"/>
                  <w:sz w:val="20"/>
                  <w:szCs w:val="20"/>
                  <w:lang w:eastAsia="en-US"/>
                  <w:rPrChange w:id="520" w:author="Francisco Felix" w:date="2012-12-23T16:43:00Z">
                    <w:rPr>
                      <w:rFonts w:ascii="Arial" w:hAnsi="Arial"/>
                      <w:color w:val="000000"/>
                      <w:sz w:val="20"/>
                      <w:szCs w:val="20"/>
                      <w:lang w:eastAsia="en-US"/>
                    </w:rPr>
                  </w:rPrChange>
                </w:rPr>
                <w:t>0,8</w:t>
              </w:r>
            </w:ins>
          </w:p>
        </w:tc>
      </w:tr>
      <w:tr w:rsidR="00387C5A" w:rsidRPr="00387C5A" w:rsidTr="005C368B">
        <w:tblPrEx>
          <w:tblW w:w="4651" w:type="pct"/>
          <w:tblBorders>
            <w:top w:val="single" w:sz="4" w:space="0" w:color="auto"/>
            <w:bottom w:val="single" w:sz="4" w:space="0" w:color="auto"/>
          </w:tblBorders>
          <w:tblPrExChange w:id="521" w:author="Francisco Felix" w:date="2012-12-23T16:45:00Z">
            <w:tblPrEx>
              <w:tblW w:w="4638" w:type="pct"/>
            </w:tblPrEx>
          </w:tblPrExChange>
        </w:tblPrEx>
        <w:trPr>
          <w:divId w:val="1610505160"/>
          <w:trHeight w:val="240"/>
          <w:ins w:id="522" w:author="Francisco Felix" w:date="2012-12-23T16:31:00Z"/>
          <w:trPrChange w:id="523" w:author="Francisco Felix" w:date="2012-12-23T16:45:00Z">
            <w:trPr>
              <w:gridAfter w:val="0"/>
              <w:divId w:val="1610505160"/>
              <w:trHeight w:val="240"/>
            </w:trPr>
          </w:trPrChange>
        </w:trPr>
        <w:tc>
          <w:tcPr>
            <w:tcW w:w="722" w:type="pct"/>
            <w:shd w:val="clear" w:color="auto" w:fill="auto"/>
            <w:vAlign w:val="bottom"/>
            <w:hideMark/>
            <w:tcPrChange w:id="524"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525" w:author="Francisco Felix" w:date="2012-12-23T16:31:00Z"/>
                <w:color w:val="000000"/>
                <w:sz w:val="20"/>
                <w:szCs w:val="20"/>
                <w:lang w:eastAsia="en-US"/>
                <w:rPrChange w:id="526" w:author="Francisco Felix" w:date="2012-12-23T16:43:00Z">
                  <w:rPr>
                    <w:ins w:id="527" w:author="Francisco Felix" w:date="2012-12-23T16:31:00Z"/>
                    <w:rFonts w:ascii="Arial" w:hAnsi="Arial"/>
                    <w:color w:val="000000"/>
                    <w:sz w:val="20"/>
                    <w:szCs w:val="20"/>
                    <w:lang w:eastAsia="en-US"/>
                  </w:rPr>
                </w:rPrChange>
              </w:rPr>
            </w:pPr>
            <w:ins w:id="528" w:author="Francisco Felix" w:date="2012-12-23T16:31:00Z">
              <w:r w:rsidRPr="00387C5A">
                <w:rPr>
                  <w:color w:val="000000"/>
                  <w:sz w:val="20"/>
                  <w:szCs w:val="20"/>
                  <w:lang w:eastAsia="en-US"/>
                  <w:rPrChange w:id="529"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530"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531" w:author="Francisco Felix" w:date="2012-12-23T16:31:00Z"/>
                <w:color w:val="000000"/>
                <w:sz w:val="20"/>
                <w:szCs w:val="20"/>
                <w:lang w:eastAsia="en-US"/>
                <w:rPrChange w:id="532" w:author="Francisco Felix" w:date="2012-12-23T16:43:00Z">
                  <w:rPr>
                    <w:ins w:id="533" w:author="Francisco Felix" w:date="2012-12-23T16:31:00Z"/>
                    <w:rFonts w:ascii="Arial" w:hAnsi="Arial"/>
                    <w:color w:val="000000"/>
                    <w:sz w:val="20"/>
                    <w:szCs w:val="20"/>
                    <w:lang w:eastAsia="en-US"/>
                  </w:rPr>
                </w:rPrChange>
              </w:rPr>
            </w:pPr>
            <w:ins w:id="534" w:author="Francisco Felix" w:date="2012-12-23T16:31:00Z">
              <w:r w:rsidRPr="00387C5A">
                <w:rPr>
                  <w:color w:val="000000"/>
                  <w:sz w:val="20"/>
                  <w:szCs w:val="20"/>
                  <w:lang w:eastAsia="en-US"/>
                  <w:rPrChange w:id="535" w:author="Francisco Felix" w:date="2012-12-23T16:43:00Z">
                    <w:rPr>
                      <w:rFonts w:ascii="Arial" w:hAnsi="Arial"/>
                      <w:color w:val="000000"/>
                      <w:sz w:val="20"/>
                      <w:szCs w:val="20"/>
                      <w:lang w:eastAsia="en-US"/>
                    </w:rPr>
                  </w:rPrChange>
                </w:rPr>
                <w:t>5,1</w:t>
              </w:r>
            </w:ins>
          </w:p>
        </w:tc>
        <w:tc>
          <w:tcPr>
            <w:tcW w:w="558" w:type="pct"/>
            <w:shd w:val="clear" w:color="auto" w:fill="auto"/>
            <w:vAlign w:val="bottom"/>
            <w:hideMark/>
            <w:tcPrChange w:id="536"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537" w:author="Francisco Felix" w:date="2012-12-23T16:31:00Z"/>
                <w:color w:val="000000"/>
                <w:sz w:val="20"/>
                <w:szCs w:val="20"/>
                <w:lang w:eastAsia="en-US"/>
                <w:rPrChange w:id="538" w:author="Francisco Felix" w:date="2012-12-23T16:43:00Z">
                  <w:rPr>
                    <w:ins w:id="539" w:author="Francisco Felix" w:date="2012-12-23T16:31:00Z"/>
                    <w:rFonts w:ascii="Arial" w:hAnsi="Arial"/>
                    <w:color w:val="000000"/>
                    <w:sz w:val="20"/>
                    <w:szCs w:val="20"/>
                    <w:lang w:eastAsia="en-US"/>
                  </w:rPr>
                </w:rPrChange>
              </w:rPr>
            </w:pPr>
            <w:ins w:id="540" w:author="Francisco Felix" w:date="2012-12-23T16:31:00Z">
              <w:r w:rsidRPr="00387C5A">
                <w:rPr>
                  <w:color w:val="000000"/>
                  <w:sz w:val="20"/>
                  <w:szCs w:val="20"/>
                  <w:lang w:eastAsia="en-US"/>
                  <w:rPrChange w:id="541" w:author="Francisco Felix" w:date="2012-12-23T16:43:00Z">
                    <w:rPr>
                      <w:rFonts w:ascii="Arial" w:hAnsi="Arial"/>
                      <w:color w:val="000000"/>
                      <w:sz w:val="20"/>
                      <w:szCs w:val="20"/>
                      <w:lang w:eastAsia="en-US"/>
                    </w:rPr>
                  </w:rPrChange>
                </w:rPr>
                <w:t>3,9</w:t>
              </w:r>
            </w:ins>
          </w:p>
        </w:tc>
        <w:tc>
          <w:tcPr>
            <w:tcW w:w="411" w:type="pct"/>
            <w:shd w:val="clear" w:color="auto" w:fill="auto"/>
            <w:vAlign w:val="bottom"/>
            <w:hideMark/>
            <w:tcPrChange w:id="542"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543" w:author="Francisco Felix" w:date="2012-12-23T16:31:00Z"/>
                <w:color w:val="000000"/>
                <w:sz w:val="20"/>
                <w:szCs w:val="20"/>
                <w:lang w:eastAsia="en-US"/>
                <w:rPrChange w:id="544" w:author="Francisco Felix" w:date="2012-12-23T16:43:00Z">
                  <w:rPr>
                    <w:ins w:id="545" w:author="Francisco Felix" w:date="2012-12-23T16:31:00Z"/>
                    <w:rFonts w:ascii="Arial" w:hAnsi="Arial"/>
                    <w:color w:val="000000"/>
                    <w:sz w:val="20"/>
                    <w:szCs w:val="20"/>
                    <w:lang w:eastAsia="en-US"/>
                  </w:rPr>
                </w:rPrChange>
              </w:rPr>
            </w:pPr>
            <w:ins w:id="546" w:author="Francisco Felix" w:date="2012-12-23T16:31:00Z">
              <w:r w:rsidRPr="00387C5A">
                <w:rPr>
                  <w:color w:val="000000"/>
                  <w:sz w:val="20"/>
                  <w:szCs w:val="20"/>
                  <w:lang w:eastAsia="en-US"/>
                  <w:rPrChange w:id="547" w:author="Francisco Felix" w:date="2012-12-23T16:43:00Z">
                    <w:rPr>
                      <w:rFonts w:ascii="Arial" w:hAnsi="Arial"/>
                      <w:color w:val="000000"/>
                      <w:sz w:val="20"/>
                      <w:szCs w:val="20"/>
                      <w:lang w:eastAsia="en-US"/>
                    </w:rPr>
                  </w:rPrChange>
                </w:rPr>
                <w:t>19,89</w:t>
              </w:r>
            </w:ins>
          </w:p>
        </w:tc>
        <w:tc>
          <w:tcPr>
            <w:tcW w:w="543" w:type="pct"/>
            <w:shd w:val="clear" w:color="auto" w:fill="auto"/>
            <w:vAlign w:val="bottom"/>
            <w:hideMark/>
            <w:tcPrChange w:id="54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549" w:author="Francisco Felix" w:date="2012-12-23T16:31:00Z"/>
                <w:color w:val="000000"/>
                <w:sz w:val="20"/>
                <w:szCs w:val="20"/>
                <w:lang w:eastAsia="en-US"/>
                <w:rPrChange w:id="550" w:author="Francisco Felix" w:date="2012-12-23T16:43:00Z">
                  <w:rPr>
                    <w:ins w:id="551" w:author="Francisco Felix" w:date="2012-12-23T16:31:00Z"/>
                    <w:rFonts w:ascii="Arial" w:hAnsi="Arial"/>
                    <w:color w:val="000000"/>
                    <w:sz w:val="20"/>
                    <w:szCs w:val="20"/>
                    <w:lang w:eastAsia="en-US"/>
                  </w:rPr>
                </w:rPrChange>
              </w:rPr>
            </w:pPr>
            <w:ins w:id="552" w:author="Francisco Felix" w:date="2012-12-23T16:31:00Z">
              <w:r w:rsidRPr="00387C5A">
                <w:rPr>
                  <w:color w:val="000000"/>
                  <w:sz w:val="20"/>
                  <w:szCs w:val="20"/>
                  <w:lang w:eastAsia="en-US"/>
                  <w:rPrChange w:id="553" w:author="Francisco Felix" w:date="2012-12-23T16:43:00Z">
                    <w:rPr>
                      <w:rFonts w:ascii="Arial" w:hAnsi="Arial"/>
                      <w:color w:val="000000"/>
                      <w:sz w:val="20"/>
                      <w:szCs w:val="20"/>
                      <w:lang w:eastAsia="en-US"/>
                    </w:rPr>
                  </w:rPrChange>
                </w:rPr>
                <w:t>5,6</w:t>
              </w:r>
            </w:ins>
          </w:p>
        </w:tc>
        <w:tc>
          <w:tcPr>
            <w:tcW w:w="558" w:type="pct"/>
            <w:shd w:val="clear" w:color="auto" w:fill="auto"/>
            <w:vAlign w:val="bottom"/>
            <w:hideMark/>
            <w:tcPrChange w:id="554"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55" w:author="Francisco Felix" w:date="2012-12-23T16:31:00Z"/>
                <w:color w:val="000000"/>
                <w:sz w:val="20"/>
                <w:szCs w:val="20"/>
                <w:lang w:eastAsia="en-US"/>
                <w:rPrChange w:id="556" w:author="Francisco Felix" w:date="2012-12-23T16:43:00Z">
                  <w:rPr>
                    <w:ins w:id="557" w:author="Francisco Felix" w:date="2012-12-23T16:31:00Z"/>
                    <w:rFonts w:ascii="Arial" w:hAnsi="Arial"/>
                    <w:color w:val="000000"/>
                    <w:sz w:val="20"/>
                    <w:szCs w:val="20"/>
                    <w:lang w:eastAsia="en-US"/>
                  </w:rPr>
                </w:rPrChange>
              </w:rPr>
            </w:pPr>
            <w:ins w:id="558" w:author="Francisco Felix" w:date="2012-12-23T16:31:00Z">
              <w:r w:rsidRPr="00387C5A">
                <w:rPr>
                  <w:color w:val="000000"/>
                  <w:sz w:val="20"/>
                  <w:szCs w:val="20"/>
                  <w:lang w:eastAsia="en-US"/>
                  <w:rPrChange w:id="559" w:author="Francisco Felix" w:date="2012-12-23T16:43:00Z">
                    <w:rPr>
                      <w:rFonts w:ascii="Arial" w:hAnsi="Arial"/>
                      <w:color w:val="000000"/>
                      <w:sz w:val="20"/>
                      <w:szCs w:val="20"/>
                      <w:lang w:eastAsia="en-US"/>
                    </w:rPr>
                  </w:rPrChange>
                </w:rPr>
                <w:t>3,5</w:t>
              </w:r>
            </w:ins>
          </w:p>
        </w:tc>
        <w:tc>
          <w:tcPr>
            <w:tcW w:w="411" w:type="pct"/>
            <w:shd w:val="clear" w:color="auto" w:fill="auto"/>
            <w:vAlign w:val="bottom"/>
            <w:hideMark/>
            <w:tcPrChange w:id="560"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61" w:author="Francisco Felix" w:date="2012-12-23T16:31:00Z"/>
                <w:color w:val="000000"/>
                <w:sz w:val="20"/>
                <w:szCs w:val="20"/>
                <w:lang w:eastAsia="en-US"/>
                <w:rPrChange w:id="562" w:author="Francisco Felix" w:date="2012-12-23T16:43:00Z">
                  <w:rPr>
                    <w:ins w:id="563" w:author="Francisco Felix" w:date="2012-12-23T16:31:00Z"/>
                    <w:rFonts w:ascii="Arial" w:hAnsi="Arial"/>
                    <w:color w:val="000000"/>
                    <w:sz w:val="20"/>
                    <w:szCs w:val="20"/>
                    <w:lang w:eastAsia="en-US"/>
                  </w:rPr>
                </w:rPrChange>
              </w:rPr>
            </w:pPr>
            <w:ins w:id="564" w:author="Francisco Felix" w:date="2012-12-23T16:31:00Z">
              <w:r w:rsidRPr="00387C5A">
                <w:rPr>
                  <w:color w:val="000000"/>
                  <w:sz w:val="20"/>
                  <w:szCs w:val="20"/>
                  <w:lang w:eastAsia="en-US"/>
                  <w:rPrChange w:id="565" w:author="Francisco Felix" w:date="2012-12-23T16:43:00Z">
                    <w:rPr>
                      <w:rFonts w:ascii="Arial" w:hAnsi="Arial"/>
                      <w:color w:val="000000"/>
                      <w:sz w:val="20"/>
                      <w:szCs w:val="20"/>
                      <w:lang w:eastAsia="en-US"/>
                    </w:rPr>
                  </w:rPrChange>
                </w:rPr>
                <w:t>19,6</w:t>
              </w:r>
            </w:ins>
          </w:p>
        </w:tc>
        <w:tc>
          <w:tcPr>
            <w:tcW w:w="524" w:type="pct"/>
            <w:shd w:val="clear" w:color="auto" w:fill="auto"/>
            <w:vAlign w:val="bottom"/>
            <w:hideMark/>
            <w:tcPrChange w:id="566"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67" w:author="Francisco Felix" w:date="2012-12-23T16:31:00Z"/>
                <w:color w:val="000000"/>
                <w:sz w:val="20"/>
                <w:szCs w:val="20"/>
                <w:lang w:eastAsia="en-US"/>
                <w:rPrChange w:id="568" w:author="Francisco Felix" w:date="2012-12-23T16:43:00Z">
                  <w:rPr>
                    <w:ins w:id="569" w:author="Francisco Felix" w:date="2012-12-23T16:31:00Z"/>
                    <w:rFonts w:ascii="Arial" w:hAnsi="Arial"/>
                    <w:color w:val="000000"/>
                    <w:sz w:val="20"/>
                    <w:szCs w:val="20"/>
                    <w:lang w:eastAsia="en-US"/>
                  </w:rPr>
                </w:rPrChange>
              </w:rPr>
            </w:pPr>
            <w:ins w:id="570" w:author="Francisco Felix" w:date="2012-12-23T16:31:00Z">
              <w:r w:rsidRPr="00387C5A">
                <w:rPr>
                  <w:color w:val="000000"/>
                  <w:sz w:val="20"/>
                  <w:szCs w:val="20"/>
                  <w:lang w:eastAsia="en-US"/>
                  <w:rPrChange w:id="571" w:author="Francisco Felix" w:date="2012-12-23T16:43:00Z">
                    <w:rPr>
                      <w:rFonts w:ascii="Arial" w:hAnsi="Arial"/>
                      <w:color w:val="000000"/>
                      <w:sz w:val="20"/>
                      <w:szCs w:val="20"/>
                      <w:lang w:eastAsia="en-US"/>
                    </w:rPr>
                  </w:rPrChange>
                </w:rPr>
                <w:t>7</w:t>
              </w:r>
            </w:ins>
          </w:p>
        </w:tc>
        <w:tc>
          <w:tcPr>
            <w:tcW w:w="421" w:type="pct"/>
            <w:shd w:val="clear" w:color="auto" w:fill="auto"/>
            <w:vAlign w:val="bottom"/>
            <w:hideMark/>
            <w:tcPrChange w:id="572"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573" w:author="Francisco Felix" w:date="2012-12-23T16:31:00Z"/>
                <w:color w:val="000000"/>
                <w:sz w:val="20"/>
                <w:szCs w:val="20"/>
                <w:lang w:eastAsia="en-US"/>
                <w:rPrChange w:id="574" w:author="Francisco Felix" w:date="2012-12-23T16:43:00Z">
                  <w:rPr>
                    <w:ins w:id="575" w:author="Francisco Felix" w:date="2012-12-23T16:31:00Z"/>
                    <w:rFonts w:ascii="Arial" w:hAnsi="Arial"/>
                    <w:color w:val="000000"/>
                    <w:sz w:val="20"/>
                    <w:szCs w:val="20"/>
                    <w:lang w:eastAsia="en-US"/>
                  </w:rPr>
                </w:rPrChange>
              </w:rPr>
            </w:pPr>
            <w:ins w:id="576" w:author="Francisco Felix" w:date="2012-12-23T16:31:00Z">
              <w:r w:rsidRPr="00387C5A">
                <w:rPr>
                  <w:color w:val="000000"/>
                  <w:sz w:val="20"/>
                  <w:szCs w:val="20"/>
                  <w:lang w:eastAsia="en-US"/>
                  <w:rPrChange w:id="577"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578"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579" w:author="Francisco Felix" w:date="2012-12-23T16:31:00Z"/>
                <w:color w:val="000000"/>
                <w:sz w:val="20"/>
                <w:szCs w:val="20"/>
                <w:lang w:eastAsia="en-US"/>
                <w:rPrChange w:id="580" w:author="Francisco Felix" w:date="2012-12-23T16:43:00Z">
                  <w:rPr>
                    <w:ins w:id="581" w:author="Francisco Felix" w:date="2012-12-23T16:31:00Z"/>
                    <w:rFonts w:ascii="Arial" w:hAnsi="Arial"/>
                    <w:color w:val="000000"/>
                    <w:sz w:val="20"/>
                    <w:szCs w:val="20"/>
                    <w:lang w:eastAsia="en-US"/>
                  </w:rPr>
                </w:rPrChange>
              </w:rPr>
            </w:pPr>
            <w:ins w:id="582" w:author="Francisco Felix" w:date="2012-12-23T16:31:00Z">
              <w:r w:rsidRPr="00387C5A">
                <w:rPr>
                  <w:color w:val="000000"/>
                  <w:sz w:val="20"/>
                  <w:szCs w:val="20"/>
                  <w:lang w:eastAsia="en-US"/>
                  <w:rPrChange w:id="583" w:author="Francisco Felix" w:date="2012-12-23T16:43:00Z">
                    <w:rPr>
                      <w:rFonts w:ascii="Arial" w:hAnsi="Arial"/>
                      <w:color w:val="000000"/>
                      <w:sz w:val="20"/>
                      <w:szCs w:val="20"/>
                      <w:lang w:eastAsia="en-US"/>
                    </w:rPr>
                  </w:rPrChange>
                </w:rPr>
                <w:t>1,6</w:t>
              </w:r>
            </w:ins>
          </w:p>
        </w:tc>
      </w:tr>
      <w:tr w:rsidR="00387C5A" w:rsidRPr="00387C5A" w:rsidTr="005C368B">
        <w:tblPrEx>
          <w:tblW w:w="4651" w:type="pct"/>
          <w:tblBorders>
            <w:top w:val="single" w:sz="4" w:space="0" w:color="auto"/>
            <w:bottom w:val="single" w:sz="4" w:space="0" w:color="auto"/>
          </w:tblBorders>
          <w:tblPrExChange w:id="584" w:author="Francisco Felix" w:date="2012-12-23T16:45:00Z">
            <w:tblPrEx>
              <w:tblW w:w="4638" w:type="pct"/>
            </w:tblPrEx>
          </w:tblPrExChange>
        </w:tblPrEx>
        <w:trPr>
          <w:divId w:val="1610505160"/>
          <w:trHeight w:val="240"/>
          <w:ins w:id="585" w:author="Francisco Felix" w:date="2012-12-23T16:31:00Z"/>
          <w:trPrChange w:id="586" w:author="Francisco Felix" w:date="2012-12-23T16:45:00Z">
            <w:trPr>
              <w:gridAfter w:val="0"/>
              <w:divId w:val="1610505160"/>
              <w:trHeight w:val="240"/>
            </w:trPr>
          </w:trPrChange>
        </w:trPr>
        <w:tc>
          <w:tcPr>
            <w:tcW w:w="722" w:type="pct"/>
            <w:shd w:val="clear" w:color="auto" w:fill="auto"/>
            <w:vAlign w:val="bottom"/>
            <w:hideMark/>
            <w:tcPrChange w:id="587"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588" w:author="Francisco Felix" w:date="2012-12-23T16:31:00Z"/>
                <w:color w:val="000000"/>
                <w:sz w:val="20"/>
                <w:szCs w:val="20"/>
                <w:lang w:eastAsia="en-US"/>
                <w:rPrChange w:id="589" w:author="Francisco Felix" w:date="2012-12-23T16:43:00Z">
                  <w:rPr>
                    <w:ins w:id="590" w:author="Francisco Felix" w:date="2012-12-23T16:31:00Z"/>
                    <w:rFonts w:ascii="Arial" w:hAnsi="Arial"/>
                    <w:color w:val="000000"/>
                    <w:sz w:val="20"/>
                    <w:szCs w:val="20"/>
                    <w:lang w:eastAsia="en-US"/>
                  </w:rPr>
                </w:rPrChange>
              </w:rPr>
            </w:pPr>
            <w:ins w:id="591" w:author="Francisco Felix" w:date="2012-12-23T16:31:00Z">
              <w:r w:rsidRPr="00387C5A">
                <w:rPr>
                  <w:color w:val="000000"/>
                  <w:sz w:val="20"/>
                  <w:szCs w:val="20"/>
                  <w:lang w:eastAsia="en-US"/>
                  <w:rPrChange w:id="592"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593"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594" w:author="Francisco Felix" w:date="2012-12-23T16:31:00Z"/>
                <w:color w:val="000000"/>
                <w:sz w:val="20"/>
                <w:szCs w:val="20"/>
                <w:lang w:eastAsia="en-US"/>
                <w:rPrChange w:id="595" w:author="Francisco Felix" w:date="2012-12-23T16:43:00Z">
                  <w:rPr>
                    <w:ins w:id="596" w:author="Francisco Felix" w:date="2012-12-23T16:31:00Z"/>
                    <w:rFonts w:ascii="Arial" w:hAnsi="Arial"/>
                    <w:color w:val="000000"/>
                    <w:sz w:val="20"/>
                    <w:szCs w:val="20"/>
                    <w:lang w:eastAsia="en-US"/>
                  </w:rPr>
                </w:rPrChange>
              </w:rPr>
            </w:pPr>
            <w:ins w:id="597" w:author="Francisco Felix" w:date="2012-12-23T16:31:00Z">
              <w:r w:rsidRPr="00387C5A">
                <w:rPr>
                  <w:color w:val="000000"/>
                  <w:sz w:val="20"/>
                  <w:szCs w:val="20"/>
                  <w:lang w:eastAsia="en-US"/>
                  <w:rPrChange w:id="598" w:author="Francisco Felix" w:date="2012-12-23T16:43:00Z">
                    <w:rPr>
                      <w:rFonts w:ascii="Arial" w:hAnsi="Arial"/>
                      <w:color w:val="000000"/>
                      <w:sz w:val="20"/>
                      <w:szCs w:val="20"/>
                      <w:lang w:eastAsia="en-US"/>
                    </w:rPr>
                  </w:rPrChange>
                </w:rPr>
                <w:t>3</w:t>
              </w:r>
            </w:ins>
          </w:p>
        </w:tc>
        <w:tc>
          <w:tcPr>
            <w:tcW w:w="558" w:type="pct"/>
            <w:shd w:val="clear" w:color="auto" w:fill="auto"/>
            <w:vAlign w:val="bottom"/>
            <w:hideMark/>
            <w:tcPrChange w:id="599"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00" w:author="Francisco Felix" w:date="2012-12-23T16:31:00Z"/>
                <w:color w:val="000000"/>
                <w:sz w:val="20"/>
                <w:szCs w:val="20"/>
                <w:lang w:eastAsia="en-US"/>
                <w:rPrChange w:id="601" w:author="Francisco Felix" w:date="2012-12-23T16:43:00Z">
                  <w:rPr>
                    <w:ins w:id="602" w:author="Francisco Felix" w:date="2012-12-23T16:31:00Z"/>
                    <w:rFonts w:ascii="Arial" w:hAnsi="Arial"/>
                    <w:color w:val="000000"/>
                    <w:sz w:val="20"/>
                    <w:szCs w:val="20"/>
                    <w:lang w:eastAsia="en-US"/>
                  </w:rPr>
                </w:rPrChange>
              </w:rPr>
            </w:pPr>
            <w:ins w:id="603" w:author="Francisco Felix" w:date="2012-12-23T16:31:00Z">
              <w:r w:rsidRPr="00387C5A">
                <w:rPr>
                  <w:color w:val="000000"/>
                  <w:sz w:val="20"/>
                  <w:szCs w:val="20"/>
                  <w:lang w:eastAsia="en-US"/>
                  <w:rPrChange w:id="604" w:author="Francisco Felix" w:date="2012-12-23T16:43:00Z">
                    <w:rPr>
                      <w:rFonts w:ascii="Arial" w:hAnsi="Arial"/>
                      <w:color w:val="000000"/>
                      <w:sz w:val="20"/>
                      <w:szCs w:val="20"/>
                      <w:lang w:eastAsia="en-US"/>
                    </w:rPr>
                  </w:rPrChange>
                </w:rPr>
                <w:t>1,8</w:t>
              </w:r>
            </w:ins>
          </w:p>
        </w:tc>
        <w:tc>
          <w:tcPr>
            <w:tcW w:w="411" w:type="pct"/>
            <w:shd w:val="clear" w:color="auto" w:fill="auto"/>
            <w:vAlign w:val="bottom"/>
            <w:hideMark/>
            <w:tcPrChange w:id="605"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06" w:author="Francisco Felix" w:date="2012-12-23T16:31:00Z"/>
                <w:color w:val="000000"/>
                <w:sz w:val="20"/>
                <w:szCs w:val="20"/>
                <w:lang w:eastAsia="en-US"/>
                <w:rPrChange w:id="607" w:author="Francisco Felix" w:date="2012-12-23T16:43:00Z">
                  <w:rPr>
                    <w:ins w:id="608" w:author="Francisco Felix" w:date="2012-12-23T16:31:00Z"/>
                    <w:rFonts w:ascii="Arial" w:hAnsi="Arial"/>
                    <w:color w:val="000000"/>
                    <w:sz w:val="20"/>
                    <w:szCs w:val="20"/>
                    <w:lang w:eastAsia="en-US"/>
                  </w:rPr>
                </w:rPrChange>
              </w:rPr>
            </w:pPr>
            <w:ins w:id="609" w:author="Francisco Felix" w:date="2012-12-23T16:31:00Z">
              <w:r w:rsidRPr="00387C5A">
                <w:rPr>
                  <w:color w:val="000000"/>
                  <w:sz w:val="20"/>
                  <w:szCs w:val="20"/>
                  <w:lang w:eastAsia="en-US"/>
                  <w:rPrChange w:id="610" w:author="Francisco Felix" w:date="2012-12-23T16:43:00Z">
                    <w:rPr>
                      <w:rFonts w:ascii="Arial" w:hAnsi="Arial"/>
                      <w:color w:val="000000"/>
                      <w:sz w:val="20"/>
                      <w:szCs w:val="20"/>
                      <w:lang w:eastAsia="en-US"/>
                    </w:rPr>
                  </w:rPrChange>
                </w:rPr>
                <w:t>5,4</w:t>
              </w:r>
            </w:ins>
          </w:p>
        </w:tc>
        <w:tc>
          <w:tcPr>
            <w:tcW w:w="543" w:type="pct"/>
            <w:shd w:val="clear" w:color="auto" w:fill="auto"/>
            <w:vAlign w:val="bottom"/>
            <w:hideMark/>
            <w:tcPrChange w:id="611"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12" w:author="Francisco Felix" w:date="2012-12-23T16:31:00Z"/>
                <w:color w:val="000000"/>
                <w:sz w:val="20"/>
                <w:szCs w:val="20"/>
                <w:lang w:eastAsia="en-US"/>
                <w:rPrChange w:id="613" w:author="Francisco Felix" w:date="2012-12-23T16:43:00Z">
                  <w:rPr>
                    <w:ins w:id="614" w:author="Francisco Felix" w:date="2012-12-23T16:31:00Z"/>
                    <w:rFonts w:ascii="Arial" w:hAnsi="Arial"/>
                    <w:color w:val="000000"/>
                    <w:sz w:val="20"/>
                    <w:szCs w:val="20"/>
                    <w:lang w:eastAsia="en-US"/>
                  </w:rPr>
                </w:rPrChange>
              </w:rPr>
            </w:pPr>
            <w:ins w:id="615" w:author="Francisco Felix" w:date="2012-12-23T16:31:00Z">
              <w:r w:rsidRPr="00387C5A">
                <w:rPr>
                  <w:color w:val="000000"/>
                  <w:sz w:val="20"/>
                  <w:szCs w:val="20"/>
                  <w:lang w:eastAsia="en-US"/>
                  <w:rPrChange w:id="616" w:author="Francisco Felix" w:date="2012-12-23T16:43:00Z">
                    <w:rPr>
                      <w:rFonts w:ascii="Arial" w:hAnsi="Arial"/>
                      <w:color w:val="000000"/>
                      <w:sz w:val="20"/>
                      <w:szCs w:val="20"/>
                      <w:lang w:eastAsia="en-US"/>
                    </w:rPr>
                  </w:rPrChange>
                </w:rPr>
                <w:t>3,8</w:t>
              </w:r>
            </w:ins>
          </w:p>
        </w:tc>
        <w:tc>
          <w:tcPr>
            <w:tcW w:w="558" w:type="pct"/>
            <w:shd w:val="clear" w:color="auto" w:fill="auto"/>
            <w:vAlign w:val="bottom"/>
            <w:hideMark/>
            <w:tcPrChange w:id="617"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18" w:author="Francisco Felix" w:date="2012-12-23T16:31:00Z"/>
                <w:color w:val="000000"/>
                <w:sz w:val="20"/>
                <w:szCs w:val="20"/>
                <w:lang w:eastAsia="en-US"/>
                <w:rPrChange w:id="619" w:author="Francisco Felix" w:date="2012-12-23T16:43:00Z">
                  <w:rPr>
                    <w:ins w:id="620" w:author="Francisco Felix" w:date="2012-12-23T16:31:00Z"/>
                    <w:rFonts w:ascii="Arial" w:hAnsi="Arial"/>
                    <w:color w:val="000000"/>
                    <w:sz w:val="20"/>
                    <w:szCs w:val="20"/>
                    <w:lang w:eastAsia="en-US"/>
                  </w:rPr>
                </w:rPrChange>
              </w:rPr>
            </w:pPr>
            <w:ins w:id="621" w:author="Francisco Felix" w:date="2012-12-23T16:31:00Z">
              <w:r w:rsidRPr="00387C5A">
                <w:rPr>
                  <w:color w:val="000000"/>
                  <w:sz w:val="20"/>
                  <w:szCs w:val="20"/>
                  <w:lang w:eastAsia="en-US"/>
                  <w:rPrChange w:id="622" w:author="Francisco Felix" w:date="2012-12-23T16:43:00Z">
                    <w:rPr>
                      <w:rFonts w:ascii="Arial" w:hAnsi="Arial"/>
                      <w:color w:val="000000"/>
                      <w:sz w:val="20"/>
                      <w:szCs w:val="20"/>
                      <w:lang w:eastAsia="en-US"/>
                    </w:rPr>
                  </w:rPrChange>
                </w:rPr>
                <w:t>2</w:t>
              </w:r>
            </w:ins>
          </w:p>
        </w:tc>
        <w:tc>
          <w:tcPr>
            <w:tcW w:w="411" w:type="pct"/>
            <w:shd w:val="clear" w:color="auto" w:fill="auto"/>
            <w:vAlign w:val="bottom"/>
            <w:hideMark/>
            <w:tcPrChange w:id="623"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24" w:author="Francisco Felix" w:date="2012-12-23T16:31:00Z"/>
                <w:color w:val="000000"/>
                <w:sz w:val="20"/>
                <w:szCs w:val="20"/>
                <w:lang w:eastAsia="en-US"/>
                <w:rPrChange w:id="625" w:author="Francisco Felix" w:date="2012-12-23T16:43:00Z">
                  <w:rPr>
                    <w:ins w:id="626" w:author="Francisco Felix" w:date="2012-12-23T16:31:00Z"/>
                    <w:rFonts w:ascii="Arial" w:hAnsi="Arial"/>
                    <w:color w:val="000000"/>
                    <w:sz w:val="20"/>
                    <w:szCs w:val="20"/>
                    <w:lang w:eastAsia="en-US"/>
                  </w:rPr>
                </w:rPrChange>
              </w:rPr>
            </w:pPr>
            <w:ins w:id="627" w:author="Francisco Felix" w:date="2012-12-23T16:31:00Z">
              <w:r w:rsidRPr="00387C5A">
                <w:rPr>
                  <w:color w:val="000000"/>
                  <w:sz w:val="20"/>
                  <w:szCs w:val="20"/>
                  <w:lang w:eastAsia="en-US"/>
                  <w:rPrChange w:id="628" w:author="Francisco Felix" w:date="2012-12-23T16:43:00Z">
                    <w:rPr>
                      <w:rFonts w:ascii="Arial" w:hAnsi="Arial"/>
                      <w:color w:val="000000"/>
                      <w:sz w:val="20"/>
                      <w:szCs w:val="20"/>
                      <w:lang w:eastAsia="en-US"/>
                    </w:rPr>
                  </w:rPrChange>
                </w:rPr>
                <w:t>7,6</w:t>
              </w:r>
            </w:ins>
          </w:p>
        </w:tc>
        <w:tc>
          <w:tcPr>
            <w:tcW w:w="524" w:type="pct"/>
            <w:shd w:val="clear" w:color="auto" w:fill="auto"/>
            <w:vAlign w:val="bottom"/>
            <w:hideMark/>
            <w:tcPrChange w:id="629"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630" w:author="Francisco Felix" w:date="2012-12-23T16:31:00Z"/>
                <w:color w:val="000000"/>
                <w:sz w:val="20"/>
                <w:szCs w:val="20"/>
                <w:lang w:eastAsia="en-US"/>
                <w:rPrChange w:id="631" w:author="Francisco Felix" w:date="2012-12-23T16:43:00Z">
                  <w:rPr>
                    <w:ins w:id="632" w:author="Francisco Felix" w:date="2012-12-23T16:31:00Z"/>
                    <w:rFonts w:ascii="Arial" w:hAnsi="Arial"/>
                    <w:color w:val="000000"/>
                    <w:sz w:val="20"/>
                    <w:szCs w:val="20"/>
                    <w:lang w:eastAsia="en-US"/>
                  </w:rPr>
                </w:rPrChange>
              </w:rPr>
            </w:pPr>
          </w:p>
        </w:tc>
        <w:tc>
          <w:tcPr>
            <w:tcW w:w="421" w:type="pct"/>
            <w:shd w:val="clear" w:color="auto" w:fill="auto"/>
            <w:vAlign w:val="bottom"/>
            <w:hideMark/>
            <w:tcPrChange w:id="633"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634" w:author="Francisco Felix" w:date="2012-12-23T16:31:00Z"/>
                <w:color w:val="000000"/>
                <w:sz w:val="20"/>
                <w:szCs w:val="20"/>
                <w:lang w:eastAsia="en-US"/>
                <w:rPrChange w:id="635" w:author="Francisco Felix" w:date="2012-12-23T16:43:00Z">
                  <w:rPr>
                    <w:ins w:id="636" w:author="Francisco Felix" w:date="2012-12-23T16:31:00Z"/>
                    <w:rFonts w:ascii="Arial" w:hAnsi="Arial"/>
                    <w:color w:val="000000"/>
                    <w:sz w:val="20"/>
                    <w:szCs w:val="20"/>
                    <w:lang w:eastAsia="en-US"/>
                  </w:rPr>
                </w:rPrChange>
              </w:rPr>
            </w:pPr>
            <w:ins w:id="637" w:author="Francisco Felix" w:date="2012-12-23T16:31:00Z">
              <w:r w:rsidRPr="00387C5A">
                <w:rPr>
                  <w:color w:val="000000"/>
                  <w:sz w:val="20"/>
                  <w:szCs w:val="20"/>
                  <w:lang w:eastAsia="en-US"/>
                  <w:rPrChange w:id="638"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639"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40" w:author="Francisco Felix" w:date="2012-12-23T16:31:00Z"/>
                <w:color w:val="000000"/>
                <w:sz w:val="20"/>
                <w:szCs w:val="20"/>
                <w:lang w:eastAsia="en-US"/>
                <w:rPrChange w:id="641" w:author="Francisco Felix" w:date="2012-12-23T16:43:00Z">
                  <w:rPr>
                    <w:ins w:id="642" w:author="Francisco Felix" w:date="2012-12-23T16:31:00Z"/>
                    <w:rFonts w:ascii="Arial" w:hAnsi="Arial"/>
                    <w:color w:val="000000"/>
                    <w:sz w:val="20"/>
                    <w:szCs w:val="20"/>
                    <w:lang w:eastAsia="en-US"/>
                  </w:rPr>
                </w:rPrChange>
              </w:rPr>
            </w:pPr>
            <w:ins w:id="643" w:author="Francisco Felix" w:date="2012-12-23T16:31:00Z">
              <w:r w:rsidRPr="00387C5A">
                <w:rPr>
                  <w:color w:val="000000"/>
                  <w:sz w:val="20"/>
                  <w:szCs w:val="20"/>
                  <w:lang w:eastAsia="en-US"/>
                  <w:rPrChange w:id="644" w:author="Francisco Felix" w:date="2012-12-23T16:43:00Z">
                    <w:rPr>
                      <w:rFonts w:ascii="Arial" w:hAnsi="Arial"/>
                      <w:color w:val="000000"/>
                      <w:sz w:val="20"/>
                      <w:szCs w:val="20"/>
                      <w:lang w:eastAsia="en-US"/>
                    </w:rPr>
                  </w:rPrChange>
                </w:rPr>
                <w:t>0,8</w:t>
              </w:r>
            </w:ins>
          </w:p>
        </w:tc>
      </w:tr>
      <w:tr w:rsidR="00387C5A" w:rsidRPr="00387C5A" w:rsidTr="005C368B">
        <w:tblPrEx>
          <w:tblW w:w="4651" w:type="pct"/>
          <w:tblBorders>
            <w:top w:val="single" w:sz="4" w:space="0" w:color="auto"/>
            <w:bottom w:val="single" w:sz="4" w:space="0" w:color="auto"/>
          </w:tblBorders>
          <w:tblPrExChange w:id="645" w:author="Francisco Felix" w:date="2012-12-23T16:45:00Z">
            <w:tblPrEx>
              <w:tblW w:w="4638" w:type="pct"/>
            </w:tblPrEx>
          </w:tblPrExChange>
        </w:tblPrEx>
        <w:trPr>
          <w:divId w:val="1610505160"/>
          <w:trHeight w:val="240"/>
          <w:ins w:id="646" w:author="Francisco Felix" w:date="2012-12-23T16:31:00Z"/>
          <w:trPrChange w:id="647" w:author="Francisco Felix" w:date="2012-12-23T16:45:00Z">
            <w:trPr>
              <w:gridAfter w:val="0"/>
              <w:divId w:val="1610505160"/>
              <w:trHeight w:val="240"/>
            </w:trPr>
          </w:trPrChange>
        </w:trPr>
        <w:tc>
          <w:tcPr>
            <w:tcW w:w="722" w:type="pct"/>
            <w:shd w:val="clear" w:color="auto" w:fill="auto"/>
            <w:vAlign w:val="bottom"/>
            <w:hideMark/>
            <w:tcPrChange w:id="648"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649" w:author="Francisco Felix" w:date="2012-12-23T16:31:00Z"/>
                <w:color w:val="000000"/>
                <w:sz w:val="20"/>
                <w:szCs w:val="20"/>
                <w:lang w:eastAsia="en-US"/>
                <w:rPrChange w:id="650" w:author="Francisco Felix" w:date="2012-12-23T16:43:00Z">
                  <w:rPr>
                    <w:ins w:id="651" w:author="Francisco Felix" w:date="2012-12-23T16:31:00Z"/>
                    <w:rFonts w:ascii="Arial" w:hAnsi="Arial"/>
                    <w:color w:val="000000"/>
                    <w:sz w:val="20"/>
                    <w:szCs w:val="20"/>
                    <w:lang w:eastAsia="en-US"/>
                  </w:rPr>
                </w:rPrChange>
              </w:rPr>
            </w:pPr>
            <w:ins w:id="652" w:author="Francisco Felix" w:date="2012-12-23T16:31:00Z">
              <w:r w:rsidRPr="00387C5A">
                <w:rPr>
                  <w:color w:val="000000"/>
                  <w:sz w:val="20"/>
                  <w:szCs w:val="20"/>
                  <w:lang w:eastAsia="en-US"/>
                  <w:rPrChange w:id="653"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654"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55" w:author="Francisco Felix" w:date="2012-12-23T16:31:00Z"/>
                <w:color w:val="000000"/>
                <w:sz w:val="20"/>
                <w:szCs w:val="20"/>
                <w:lang w:eastAsia="en-US"/>
                <w:rPrChange w:id="656" w:author="Francisco Felix" w:date="2012-12-23T16:43:00Z">
                  <w:rPr>
                    <w:ins w:id="657" w:author="Francisco Felix" w:date="2012-12-23T16:31:00Z"/>
                    <w:rFonts w:ascii="Arial" w:hAnsi="Arial"/>
                    <w:color w:val="000000"/>
                    <w:sz w:val="20"/>
                    <w:szCs w:val="20"/>
                    <w:lang w:eastAsia="en-US"/>
                  </w:rPr>
                </w:rPrChange>
              </w:rPr>
            </w:pPr>
            <w:ins w:id="658" w:author="Francisco Felix" w:date="2012-12-23T16:31:00Z">
              <w:r w:rsidRPr="00387C5A">
                <w:rPr>
                  <w:color w:val="000000"/>
                  <w:sz w:val="20"/>
                  <w:szCs w:val="20"/>
                  <w:lang w:eastAsia="en-US"/>
                  <w:rPrChange w:id="659" w:author="Francisco Felix" w:date="2012-12-23T16:43:00Z">
                    <w:rPr>
                      <w:rFonts w:ascii="Arial" w:hAnsi="Arial"/>
                      <w:color w:val="000000"/>
                      <w:sz w:val="20"/>
                      <w:szCs w:val="20"/>
                      <w:lang w:eastAsia="en-US"/>
                    </w:rPr>
                  </w:rPrChange>
                </w:rPr>
                <w:t>3,6</w:t>
              </w:r>
            </w:ins>
          </w:p>
        </w:tc>
        <w:tc>
          <w:tcPr>
            <w:tcW w:w="558" w:type="pct"/>
            <w:shd w:val="clear" w:color="auto" w:fill="auto"/>
            <w:vAlign w:val="bottom"/>
            <w:hideMark/>
            <w:tcPrChange w:id="660"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61" w:author="Francisco Felix" w:date="2012-12-23T16:31:00Z"/>
                <w:color w:val="000000"/>
                <w:sz w:val="20"/>
                <w:szCs w:val="20"/>
                <w:lang w:eastAsia="en-US"/>
                <w:rPrChange w:id="662" w:author="Francisco Felix" w:date="2012-12-23T16:43:00Z">
                  <w:rPr>
                    <w:ins w:id="663" w:author="Francisco Felix" w:date="2012-12-23T16:31:00Z"/>
                    <w:rFonts w:ascii="Arial" w:hAnsi="Arial"/>
                    <w:color w:val="000000"/>
                    <w:sz w:val="20"/>
                    <w:szCs w:val="20"/>
                    <w:lang w:eastAsia="en-US"/>
                  </w:rPr>
                </w:rPrChange>
              </w:rPr>
            </w:pPr>
            <w:ins w:id="664" w:author="Francisco Felix" w:date="2012-12-23T16:31:00Z">
              <w:r w:rsidRPr="00387C5A">
                <w:rPr>
                  <w:color w:val="000000"/>
                  <w:sz w:val="20"/>
                  <w:szCs w:val="20"/>
                  <w:lang w:eastAsia="en-US"/>
                  <w:rPrChange w:id="665" w:author="Francisco Felix" w:date="2012-12-23T16:43:00Z">
                    <w:rPr>
                      <w:rFonts w:ascii="Arial" w:hAnsi="Arial"/>
                      <w:color w:val="000000"/>
                      <w:sz w:val="20"/>
                      <w:szCs w:val="20"/>
                      <w:lang w:eastAsia="en-US"/>
                    </w:rPr>
                  </w:rPrChange>
                </w:rPr>
                <w:t>2,7</w:t>
              </w:r>
            </w:ins>
          </w:p>
        </w:tc>
        <w:tc>
          <w:tcPr>
            <w:tcW w:w="411" w:type="pct"/>
            <w:shd w:val="clear" w:color="auto" w:fill="auto"/>
            <w:vAlign w:val="bottom"/>
            <w:hideMark/>
            <w:tcPrChange w:id="666"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67" w:author="Francisco Felix" w:date="2012-12-23T16:31:00Z"/>
                <w:color w:val="000000"/>
                <w:sz w:val="20"/>
                <w:szCs w:val="20"/>
                <w:lang w:eastAsia="en-US"/>
                <w:rPrChange w:id="668" w:author="Francisco Felix" w:date="2012-12-23T16:43:00Z">
                  <w:rPr>
                    <w:ins w:id="669" w:author="Francisco Felix" w:date="2012-12-23T16:31:00Z"/>
                    <w:rFonts w:ascii="Arial" w:hAnsi="Arial"/>
                    <w:color w:val="000000"/>
                    <w:sz w:val="20"/>
                    <w:szCs w:val="20"/>
                    <w:lang w:eastAsia="en-US"/>
                  </w:rPr>
                </w:rPrChange>
              </w:rPr>
            </w:pPr>
            <w:ins w:id="670" w:author="Francisco Felix" w:date="2012-12-23T16:31:00Z">
              <w:r w:rsidRPr="00387C5A">
                <w:rPr>
                  <w:color w:val="000000"/>
                  <w:sz w:val="20"/>
                  <w:szCs w:val="20"/>
                  <w:lang w:eastAsia="en-US"/>
                  <w:rPrChange w:id="671" w:author="Francisco Felix" w:date="2012-12-23T16:43:00Z">
                    <w:rPr>
                      <w:rFonts w:ascii="Arial" w:hAnsi="Arial"/>
                      <w:color w:val="000000"/>
                      <w:sz w:val="20"/>
                      <w:szCs w:val="20"/>
                      <w:lang w:eastAsia="en-US"/>
                    </w:rPr>
                  </w:rPrChange>
                </w:rPr>
                <w:t>9,72</w:t>
              </w:r>
            </w:ins>
          </w:p>
        </w:tc>
        <w:tc>
          <w:tcPr>
            <w:tcW w:w="543" w:type="pct"/>
            <w:shd w:val="clear" w:color="auto" w:fill="auto"/>
            <w:vAlign w:val="bottom"/>
            <w:hideMark/>
            <w:tcPrChange w:id="672"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673" w:author="Francisco Felix" w:date="2012-12-23T16:31:00Z"/>
                <w:color w:val="000000"/>
                <w:sz w:val="20"/>
                <w:szCs w:val="20"/>
                <w:lang w:eastAsia="en-US"/>
                <w:rPrChange w:id="674" w:author="Francisco Felix" w:date="2012-12-23T16:43:00Z">
                  <w:rPr>
                    <w:ins w:id="675" w:author="Francisco Felix" w:date="2012-12-23T16:31:00Z"/>
                    <w:rFonts w:ascii="Arial" w:hAnsi="Arial"/>
                    <w:color w:val="000000"/>
                    <w:sz w:val="20"/>
                    <w:szCs w:val="20"/>
                    <w:lang w:eastAsia="en-US"/>
                  </w:rPr>
                </w:rPrChange>
              </w:rPr>
            </w:pPr>
            <w:ins w:id="676" w:author="Francisco Felix" w:date="2012-12-23T16:31:00Z">
              <w:r w:rsidRPr="00387C5A">
                <w:rPr>
                  <w:color w:val="000000"/>
                  <w:sz w:val="20"/>
                  <w:szCs w:val="20"/>
                  <w:lang w:eastAsia="en-US"/>
                  <w:rPrChange w:id="677" w:author="Francisco Felix" w:date="2012-12-23T16:43:00Z">
                    <w:rPr>
                      <w:rFonts w:ascii="Arial" w:hAnsi="Arial"/>
                      <w:color w:val="000000"/>
                      <w:sz w:val="20"/>
                      <w:szCs w:val="20"/>
                      <w:lang w:eastAsia="en-US"/>
                    </w:rPr>
                  </w:rPrChange>
                </w:rPr>
                <w:t>2</w:t>
              </w:r>
            </w:ins>
          </w:p>
        </w:tc>
        <w:tc>
          <w:tcPr>
            <w:tcW w:w="558" w:type="pct"/>
            <w:shd w:val="clear" w:color="auto" w:fill="auto"/>
            <w:vAlign w:val="bottom"/>
            <w:hideMark/>
            <w:tcPrChange w:id="678"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79" w:author="Francisco Felix" w:date="2012-12-23T16:31:00Z"/>
                <w:color w:val="000000"/>
                <w:sz w:val="20"/>
                <w:szCs w:val="20"/>
                <w:lang w:eastAsia="en-US"/>
                <w:rPrChange w:id="680" w:author="Francisco Felix" w:date="2012-12-23T16:43:00Z">
                  <w:rPr>
                    <w:ins w:id="681" w:author="Francisco Felix" w:date="2012-12-23T16:31:00Z"/>
                    <w:rFonts w:ascii="Arial" w:hAnsi="Arial"/>
                    <w:color w:val="000000"/>
                    <w:sz w:val="20"/>
                    <w:szCs w:val="20"/>
                    <w:lang w:eastAsia="en-US"/>
                  </w:rPr>
                </w:rPrChange>
              </w:rPr>
            </w:pPr>
            <w:ins w:id="682" w:author="Francisco Felix" w:date="2012-12-23T16:31:00Z">
              <w:r w:rsidRPr="00387C5A">
                <w:rPr>
                  <w:color w:val="000000"/>
                  <w:sz w:val="20"/>
                  <w:szCs w:val="20"/>
                  <w:lang w:eastAsia="en-US"/>
                  <w:rPrChange w:id="683" w:author="Francisco Felix" w:date="2012-12-23T16:43:00Z">
                    <w:rPr>
                      <w:rFonts w:ascii="Arial" w:hAnsi="Arial"/>
                      <w:color w:val="000000"/>
                      <w:sz w:val="20"/>
                      <w:szCs w:val="20"/>
                      <w:lang w:eastAsia="en-US"/>
                    </w:rPr>
                  </w:rPrChange>
                </w:rPr>
                <w:t>1,6</w:t>
              </w:r>
            </w:ins>
          </w:p>
        </w:tc>
        <w:tc>
          <w:tcPr>
            <w:tcW w:w="411" w:type="pct"/>
            <w:shd w:val="clear" w:color="auto" w:fill="auto"/>
            <w:vAlign w:val="bottom"/>
            <w:hideMark/>
            <w:tcPrChange w:id="684"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85" w:author="Francisco Felix" w:date="2012-12-23T16:31:00Z"/>
                <w:color w:val="000000"/>
                <w:sz w:val="20"/>
                <w:szCs w:val="20"/>
                <w:lang w:eastAsia="en-US"/>
                <w:rPrChange w:id="686" w:author="Francisco Felix" w:date="2012-12-23T16:43:00Z">
                  <w:rPr>
                    <w:ins w:id="687" w:author="Francisco Felix" w:date="2012-12-23T16:31:00Z"/>
                    <w:rFonts w:ascii="Arial" w:hAnsi="Arial"/>
                    <w:color w:val="000000"/>
                    <w:sz w:val="20"/>
                    <w:szCs w:val="20"/>
                    <w:lang w:eastAsia="en-US"/>
                  </w:rPr>
                </w:rPrChange>
              </w:rPr>
            </w:pPr>
            <w:ins w:id="688" w:author="Francisco Felix" w:date="2012-12-23T16:31:00Z">
              <w:r w:rsidRPr="00387C5A">
                <w:rPr>
                  <w:color w:val="000000"/>
                  <w:sz w:val="20"/>
                  <w:szCs w:val="20"/>
                  <w:lang w:eastAsia="en-US"/>
                  <w:rPrChange w:id="689" w:author="Francisco Felix" w:date="2012-12-23T16:43:00Z">
                    <w:rPr>
                      <w:rFonts w:ascii="Arial" w:hAnsi="Arial"/>
                      <w:color w:val="000000"/>
                      <w:sz w:val="20"/>
                      <w:szCs w:val="20"/>
                      <w:lang w:eastAsia="en-US"/>
                    </w:rPr>
                  </w:rPrChange>
                </w:rPr>
                <w:t>3,2</w:t>
              </w:r>
            </w:ins>
          </w:p>
        </w:tc>
        <w:tc>
          <w:tcPr>
            <w:tcW w:w="524" w:type="pct"/>
            <w:shd w:val="clear" w:color="auto" w:fill="auto"/>
            <w:vAlign w:val="bottom"/>
            <w:hideMark/>
            <w:tcPrChange w:id="690"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691" w:author="Francisco Felix" w:date="2012-12-23T16:31:00Z"/>
                <w:color w:val="000000"/>
                <w:sz w:val="20"/>
                <w:szCs w:val="20"/>
                <w:lang w:eastAsia="en-US"/>
                <w:rPrChange w:id="692" w:author="Francisco Felix" w:date="2012-12-23T16:43:00Z">
                  <w:rPr>
                    <w:ins w:id="693" w:author="Francisco Felix" w:date="2012-12-23T16:31:00Z"/>
                    <w:rFonts w:ascii="Arial" w:hAnsi="Arial"/>
                    <w:color w:val="000000"/>
                    <w:sz w:val="20"/>
                    <w:szCs w:val="20"/>
                    <w:lang w:eastAsia="en-US"/>
                  </w:rPr>
                </w:rPrChange>
              </w:rPr>
            </w:pPr>
            <w:ins w:id="694" w:author="Francisco Felix" w:date="2012-12-23T16:31:00Z">
              <w:r w:rsidRPr="00387C5A">
                <w:rPr>
                  <w:color w:val="000000"/>
                  <w:sz w:val="20"/>
                  <w:szCs w:val="20"/>
                  <w:lang w:eastAsia="en-US"/>
                  <w:rPrChange w:id="695" w:author="Francisco Felix" w:date="2012-12-23T16:43:00Z">
                    <w:rPr>
                      <w:rFonts w:ascii="Arial" w:hAnsi="Arial"/>
                      <w:color w:val="000000"/>
                      <w:sz w:val="20"/>
                      <w:szCs w:val="20"/>
                      <w:lang w:eastAsia="en-US"/>
                    </w:rPr>
                  </w:rPrChange>
                </w:rPr>
                <w:t>3</w:t>
              </w:r>
            </w:ins>
          </w:p>
        </w:tc>
        <w:tc>
          <w:tcPr>
            <w:tcW w:w="421" w:type="pct"/>
            <w:shd w:val="clear" w:color="auto" w:fill="auto"/>
            <w:vAlign w:val="bottom"/>
            <w:hideMark/>
            <w:tcPrChange w:id="69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697" w:author="Francisco Felix" w:date="2012-12-23T16:31:00Z"/>
                <w:color w:val="000000"/>
                <w:sz w:val="20"/>
                <w:szCs w:val="20"/>
                <w:lang w:eastAsia="en-US"/>
                <w:rPrChange w:id="698" w:author="Francisco Felix" w:date="2012-12-23T16:43:00Z">
                  <w:rPr>
                    <w:ins w:id="699" w:author="Francisco Felix" w:date="2012-12-23T16:31:00Z"/>
                    <w:rFonts w:ascii="Arial" w:hAnsi="Arial"/>
                    <w:color w:val="000000"/>
                    <w:sz w:val="20"/>
                    <w:szCs w:val="20"/>
                    <w:lang w:eastAsia="en-US"/>
                  </w:rPr>
                </w:rPrChange>
              </w:rPr>
            </w:pPr>
            <w:ins w:id="700" w:author="Francisco Felix" w:date="2012-12-23T16:31:00Z">
              <w:r w:rsidRPr="00387C5A">
                <w:rPr>
                  <w:color w:val="000000"/>
                  <w:sz w:val="20"/>
                  <w:szCs w:val="20"/>
                  <w:lang w:eastAsia="en-US"/>
                  <w:rPrChange w:id="701"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702"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703" w:author="Francisco Felix" w:date="2012-12-23T16:31:00Z"/>
                <w:color w:val="000000"/>
                <w:sz w:val="20"/>
                <w:szCs w:val="20"/>
                <w:lang w:eastAsia="en-US"/>
                <w:rPrChange w:id="704" w:author="Francisco Felix" w:date="2012-12-23T16:43:00Z">
                  <w:rPr>
                    <w:ins w:id="705" w:author="Francisco Felix" w:date="2012-12-23T16:31:00Z"/>
                    <w:rFonts w:ascii="Arial" w:hAnsi="Arial"/>
                    <w:color w:val="000000"/>
                    <w:sz w:val="20"/>
                    <w:szCs w:val="20"/>
                    <w:lang w:eastAsia="en-US"/>
                  </w:rPr>
                </w:rPrChange>
              </w:rPr>
            </w:pPr>
            <w:ins w:id="706" w:author="Francisco Felix" w:date="2012-12-23T16:31:00Z">
              <w:r w:rsidRPr="00387C5A">
                <w:rPr>
                  <w:color w:val="000000"/>
                  <w:sz w:val="20"/>
                  <w:szCs w:val="20"/>
                  <w:lang w:eastAsia="en-US"/>
                  <w:rPrChange w:id="707" w:author="Francisco Felix" w:date="2012-12-23T16:43:00Z">
                    <w:rPr>
                      <w:rFonts w:ascii="Arial" w:hAnsi="Arial"/>
                      <w:color w:val="000000"/>
                      <w:sz w:val="20"/>
                      <w:szCs w:val="20"/>
                      <w:lang w:eastAsia="en-US"/>
                    </w:rPr>
                  </w:rPrChange>
                </w:rPr>
                <w:t>0,6</w:t>
              </w:r>
            </w:ins>
          </w:p>
        </w:tc>
      </w:tr>
      <w:tr w:rsidR="00387C5A" w:rsidRPr="00387C5A" w:rsidTr="005C368B">
        <w:tblPrEx>
          <w:tblW w:w="4651" w:type="pct"/>
          <w:tblBorders>
            <w:top w:val="single" w:sz="4" w:space="0" w:color="auto"/>
            <w:bottom w:val="single" w:sz="4" w:space="0" w:color="auto"/>
          </w:tblBorders>
          <w:tblPrExChange w:id="708" w:author="Francisco Felix" w:date="2012-12-23T16:45:00Z">
            <w:tblPrEx>
              <w:tblW w:w="4638" w:type="pct"/>
            </w:tblPrEx>
          </w:tblPrExChange>
        </w:tblPrEx>
        <w:trPr>
          <w:divId w:val="1610505160"/>
          <w:trHeight w:val="240"/>
          <w:ins w:id="709" w:author="Francisco Felix" w:date="2012-12-23T16:31:00Z"/>
          <w:trPrChange w:id="710" w:author="Francisco Felix" w:date="2012-12-23T16:45:00Z">
            <w:trPr>
              <w:gridAfter w:val="0"/>
              <w:divId w:val="1610505160"/>
              <w:trHeight w:val="240"/>
            </w:trPr>
          </w:trPrChange>
        </w:trPr>
        <w:tc>
          <w:tcPr>
            <w:tcW w:w="722" w:type="pct"/>
            <w:shd w:val="clear" w:color="auto" w:fill="auto"/>
            <w:vAlign w:val="bottom"/>
            <w:hideMark/>
            <w:tcPrChange w:id="711"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712" w:author="Francisco Felix" w:date="2012-12-23T16:31:00Z"/>
                <w:color w:val="000000"/>
                <w:sz w:val="20"/>
                <w:szCs w:val="20"/>
                <w:lang w:eastAsia="en-US"/>
                <w:rPrChange w:id="713" w:author="Francisco Felix" w:date="2012-12-23T16:43:00Z">
                  <w:rPr>
                    <w:ins w:id="714" w:author="Francisco Felix" w:date="2012-12-23T16:31:00Z"/>
                    <w:rFonts w:ascii="Arial" w:hAnsi="Arial"/>
                    <w:color w:val="000000"/>
                    <w:sz w:val="20"/>
                    <w:szCs w:val="20"/>
                    <w:lang w:eastAsia="en-US"/>
                  </w:rPr>
                </w:rPrChange>
              </w:rPr>
            </w:pPr>
            <w:ins w:id="715" w:author="Francisco Felix" w:date="2012-12-23T16:31:00Z">
              <w:r w:rsidRPr="00387C5A">
                <w:rPr>
                  <w:color w:val="000000"/>
                  <w:sz w:val="20"/>
                  <w:szCs w:val="20"/>
                  <w:lang w:eastAsia="en-US"/>
                  <w:rPrChange w:id="716"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71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18" w:author="Francisco Felix" w:date="2012-12-23T16:31:00Z"/>
                <w:color w:val="000000"/>
                <w:sz w:val="20"/>
                <w:szCs w:val="20"/>
                <w:lang w:eastAsia="en-US"/>
                <w:rPrChange w:id="719" w:author="Francisco Felix" w:date="2012-12-23T16:43:00Z">
                  <w:rPr>
                    <w:ins w:id="720" w:author="Francisco Felix" w:date="2012-12-23T16:31:00Z"/>
                    <w:rFonts w:ascii="Arial" w:hAnsi="Arial"/>
                    <w:color w:val="000000"/>
                    <w:sz w:val="20"/>
                    <w:szCs w:val="20"/>
                    <w:lang w:eastAsia="en-US"/>
                  </w:rPr>
                </w:rPrChange>
              </w:rPr>
            </w:pPr>
            <w:ins w:id="721" w:author="Francisco Felix" w:date="2012-12-23T16:31:00Z">
              <w:r w:rsidRPr="00387C5A">
                <w:rPr>
                  <w:color w:val="000000"/>
                  <w:sz w:val="20"/>
                  <w:szCs w:val="20"/>
                  <w:lang w:eastAsia="en-US"/>
                  <w:rPrChange w:id="722" w:author="Francisco Felix" w:date="2012-12-23T16:43:00Z">
                    <w:rPr>
                      <w:rFonts w:ascii="Arial" w:hAnsi="Arial"/>
                      <w:color w:val="000000"/>
                      <w:sz w:val="20"/>
                      <w:szCs w:val="20"/>
                      <w:lang w:eastAsia="en-US"/>
                    </w:rPr>
                  </w:rPrChange>
                </w:rPr>
                <w:t>5,3</w:t>
              </w:r>
            </w:ins>
          </w:p>
        </w:tc>
        <w:tc>
          <w:tcPr>
            <w:tcW w:w="558" w:type="pct"/>
            <w:shd w:val="clear" w:color="auto" w:fill="auto"/>
            <w:vAlign w:val="bottom"/>
            <w:hideMark/>
            <w:tcPrChange w:id="723"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24" w:author="Francisco Felix" w:date="2012-12-23T16:31:00Z"/>
                <w:color w:val="000000"/>
                <w:sz w:val="20"/>
                <w:szCs w:val="20"/>
                <w:lang w:eastAsia="en-US"/>
                <w:rPrChange w:id="725" w:author="Francisco Felix" w:date="2012-12-23T16:43:00Z">
                  <w:rPr>
                    <w:ins w:id="726" w:author="Francisco Felix" w:date="2012-12-23T16:31:00Z"/>
                    <w:rFonts w:ascii="Arial" w:hAnsi="Arial"/>
                    <w:color w:val="000000"/>
                    <w:sz w:val="20"/>
                    <w:szCs w:val="20"/>
                    <w:lang w:eastAsia="en-US"/>
                  </w:rPr>
                </w:rPrChange>
              </w:rPr>
            </w:pPr>
            <w:ins w:id="727" w:author="Francisco Felix" w:date="2012-12-23T16:31:00Z">
              <w:r w:rsidRPr="00387C5A">
                <w:rPr>
                  <w:color w:val="000000"/>
                  <w:sz w:val="20"/>
                  <w:szCs w:val="20"/>
                  <w:lang w:eastAsia="en-US"/>
                  <w:rPrChange w:id="728" w:author="Francisco Felix" w:date="2012-12-23T16:43:00Z">
                    <w:rPr>
                      <w:rFonts w:ascii="Arial" w:hAnsi="Arial"/>
                      <w:color w:val="000000"/>
                      <w:sz w:val="20"/>
                      <w:szCs w:val="20"/>
                      <w:lang w:eastAsia="en-US"/>
                    </w:rPr>
                  </w:rPrChange>
                </w:rPr>
                <w:t>3,2</w:t>
              </w:r>
            </w:ins>
          </w:p>
        </w:tc>
        <w:tc>
          <w:tcPr>
            <w:tcW w:w="411" w:type="pct"/>
            <w:shd w:val="clear" w:color="auto" w:fill="auto"/>
            <w:vAlign w:val="bottom"/>
            <w:hideMark/>
            <w:tcPrChange w:id="729"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30" w:author="Francisco Felix" w:date="2012-12-23T16:31:00Z"/>
                <w:color w:val="000000"/>
                <w:sz w:val="20"/>
                <w:szCs w:val="20"/>
                <w:lang w:eastAsia="en-US"/>
                <w:rPrChange w:id="731" w:author="Francisco Felix" w:date="2012-12-23T16:43:00Z">
                  <w:rPr>
                    <w:ins w:id="732" w:author="Francisco Felix" w:date="2012-12-23T16:31:00Z"/>
                    <w:rFonts w:ascii="Arial" w:hAnsi="Arial"/>
                    <w:color w:val="000000"/>
                    <w:sz w:val="20"/>
                    <w:szCs w:val="20"/>
                    <w:lang w:eastAsia="en-US"/>
                  </w:rPr>
                </w:rPrChange>
              </w:rPr>
            </w:pPr>
            <w:ins w:id="733" w:author="Francisco Felix" w:date="2012-12-23T16:31:00Z">
              <w:r w:rsidRPr="00387C5A">
                <w:rPr>
                  <w:color w:val="000000"/>
                  <w:sz w:val="20"/>
                  <w:szCs w:val="20"/>
                  <w:lang w:eastAsia="en-US"/>
                  <w:rPrChange w:id="734" w:author="Francisco Felix" w:date="2012-12-23T16:43:00Z">
                    <w:rPr>
                      <w:rFonts w:ascii="Arial" w:hAnsi="Arial"/>
                      <w:color w:val="000000"/>
                      <w:sz w:val="20"/>
                      <w:szCs w:val="20"/>
                      <w:lang w:eastAsia="en-US"/>
                    </w:rPr>
                  </w:rPrChange>
                </w:rPr>
                <w:t>16,96</w:t>
              </w:r>
            </w:ins>
          </w:p>
        </w:tc>
        <w:tc>
          <w:tcPr>
            <w:tcW w:w="543" w:type="pct"/>
            <w:shd w:val="clear" w:color="auto" w:fill="auto"/>
            <w:vAlign w:val="bottom"/>
            <w:hideMark/>
            <w:tcPrChange w:id="73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36" w:author="Francisco Felix" w:date="2012-12-23T16:31:00Z"/>
                <w:color w:val="000000"/>
                <w:sz w:val="20"/>
                <w:szCs w:val="20"/>
                <w:lang w:eastAsia="en-US"/>
                <w:rPrChange w:id="737" w:author="Francisco Felix" w:date="2012-12-23T16:43:00Z">
                  <w:rPr>
                    <w:ins w:id="738" w:author="Francisco Felix" w:date="2012-12-23T16:31:00Z"/>
                    <w:rFonts w:ascii="Arial" w:hAnsi="Arial"/>
                    <w:color w:val="000000"/>
                    <w:sz w:val="20"/>
                    <w:szCs w:val="20"/>
                    <w:lang w:eastAsia="en-US"/>
                  </w:rPr>
                </w:rPrChange>
              </w:rPr>
            </w:pPr>
            <w:ins w:id="739" w:author="Francisco Felix" w:date="2012-12-23T16:31:00Z">
              <w:r w:rsidRPr="00387C5A">
                <w:rPr>
                  <w:color w:val="000000"/>
                  <w:sz w:val="20"/>
                  <w:szCs w:val="20"/>
                  <w:lang w:eastAsia="en-US"/>
                  <w:rPrChange w:id="740" w:author="Francisco Felix" w:date="2012-12-23T16:43:00Z">
                    <w:rPr>
                      <w:rFonts w:ascii="Arial" w:hAnsi="Arial"/>
                      <w:color w:val="000000"/>
                      <w:sz w:val="20"/>
                      <w:szCs w:val="20"/>
                      <w:lang w:eastAsia="en-US"/>
                    </w:rPr>
                  </w:rPrChange>
                </w:rPr>
                <w:t>4,6</w:t>
              </w:r>
            </w:ins>
          </w:p>
        </w:tc>
        <w:tc>
          <w:tcPr>
            <w:tcW w:w="558" w:type="pct"/>
            <w:shd w:val="clear" w:color="auto" w:fill="auto"/>
            <w:vAlign w:val="bottom"/>
            <w:hideMark/>
            <w:tcPrChange w:id="741"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742" w:author="Francisco Felix" w:date="2012-12-23T16:31:00Z"/>
                <w:color w:val="000000"/>
                <w:sz w:val="20"/>
                <w:szCs w:val="20"/>
                <w:lang w:eastAsia="en-US"/>
                <w:rPrChange w:id="743" w:author="Francisco Felix" w:date="2012-12-23T16:43:00Z">
                  <w:rPr>
                    <w:ins w:id="744" w:author="Francisco Felix" w:date="2012-12-23T16:31:00Z"/>
                    <w:rFonts w:ascii="Arial" w:hAnsi="Arial"/>
                    <w:color w:val="000000"/>
                    <w:sz w:val="20"/>
                    <w:szCs w:val="20"/>
                    <w:lang w:eastAsia="en-US"/>
                  </w:rPr>
                </w:rPrChange>
              </w:rPr>
            </w:pPr>
            <w:ins w:id="745" w:author="Francisco Felix" w:date="2012-12-23T16:31:00Z">
              <w:r w:rsidRPr="00387C5A">
                <w:rPr>
                  <w:color w:val="000000"/>
                  <w:sz w:val="20"/>
                  <w:szCs w:val="20"/>
                  <w:lang w:eastAsia="en-US"/>
                  <w:rPrChange w:id="746" w:author="Francisco Felix" w:date="2012-12-23T16:43:00Z">
                    <w:rPr>
                      <w:rFonts w:ascii="Arial" w:hAnsi="Arial"/>
                      <w:color w:val="000000"/>
                      <w:sz w:val="20"/>
                      <w:szCs w:val="20"/>
                      <w:lang w:eastAsia="en-US"/>
                    </w:rPr>
                  </w:rPrChange>
                </w:rPr>
                <w:t>4,3</w:t>
              </w:r>
            </w:ins>
          </w:p>
        </w:tc>
        <w:tc>
          <w:tcPr>
            <w:tcW w:w="411" w:type="pct"/>
            <w:shd w:val="clear" w:color="auto" w:fill="auto"/>
            <w:vAlign w:val="bottom"/>
            <w:hideMark/>
            <w:tcPrChange w:id="74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748" w:author="Francisco Felix" w:date="2012-12-23T16:31:00Z"/>
                <w:color w:val="000000"/>
                <w:sz w:val="20"/>
                <w:szCs w:val="20"/>
                <w:lang w:eastAsia="en-US"/>
                <w:rPrChange w:id="749" w:author="Francisco Felix" w:date="2012-12-23T16:43:00Z">
                  <w:rPr>
                    <w:ins w:id="750" w:author="Francisco Felix" w:date="2012-12-23T16:31:00Z"/>
                    <w:rFonts w:ascii="Arial" w:hAnsi="Arial"/>
                    <w:color w:val="000000"/>
                    <w:sz w:val="20"/>
                    <w:szCs w:val="20"/>
                    <w:lang w:eastAsia="en-US"/>
                  </w:rPr>
                </w:rPrChange>
              </w:rPr>
            </w:pPr>
            <w:ins w:id="751" w:author="Francisco Felix" w:date="2012-12-23T16:31:00Z">
              <w:r w:rsidRPr="00387C5A">
                <w:rPr>
                  <w:color w:val="000000"/>
                  <w:sz w:val="20"/>
                  <w:szCs w:val="20"/>
                  <w:lang w:eastAsia="en-US"/>
                  <w:rPrChange w:id="752" w:author="Francisco Felix" w:date="2012-12-23T16:43:00Z">
                    <w:rPr>
                      <w:rFonts w:ascii="Arial" w:hAnsi="Arial"/>
                      <w:color w:val="000000"/>
                      <w:sz w:val="20"/>
                      <w:szCs w:val="20"/>
                      <w:lang w:eastAsia="en-US"/>
                    </w:rPr>
                  </w:rPrChange>
                </w:rPr>
                <w:t>19,78</w:t>
              </w:r>
            </w:ins>
          </w:p>
        </w:tc>
        <w:tc>
          <w:tcPr>
            <w:tcW w:w="524" w:type="pct"/>
            <w:shd w:val="clear" w:color="auto" w:fill="auto"/>
            <w:vAlign w:val="bottom"/>
            <w:hideMark/>
            <w:tcPrChange w:id="753"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754" w:author="Francisco Felix" w:date="2012-12-23T16:31:00Z"/>
                <w:color w:val="000000"/>
                <w:sz w:val="20"/>
                <w:szCs w:val="20"/>
                <w:lang w:eastAsia="en-US"/>
                <w:rPrChange w:id="755" w:author="Francisco Felix" w:date="2012-12-23T16:43:00Z">
                  <w:rPr>
                    <w:ins w:id="756" w:author="Francisco Felix" w:date="2012-12-23T16:31:00Z"/>
                    <w:rFonts w:ascii="Arial" w:hAnsi="Arial"/>
                    <w:color w:val="000000"/>
                    <w:sz w:val="20"/>
                    <w:szCs w:val="20"/>
                    <w:lang w:eastAsia="en-US"/>
                  </w:rPr>
                </w:rPrChange>
              </w:rPr>
            </w:pPr>
            <w:ins w:id="757" w:author="Francisco Felix" w:date="2012-12-23T16:31:00Z">
              <w:r w:rsidRPr="00387C5A">
                <w:rPr>
                  <w:color w:val="000000"/>
                  <w:sz w:val="20"/>
                  <w:szCs w:val="20"/>
                  <w:lang w:eastAsia="en-US"/>
                  <w:rPrChange w:id="758" w:author="Francisco Felix" w:date="2012-12-23T16:43:00Z">
                    <w:rPr>
                      <w:rFonts w:ascii="Arial" w:hAnsi="Arial"/>
                      <w:color w:val="000000"/>
                      <w:sz w:val="20"/>
                      <w:szCs w:val="20"/>
                      <w:lang w:eastAsia="en-US"/>
                    </w:rPr>
                  </w:rPrChange>
                </w:rPr>
                <w:t>8</w:t>
              </w:r>
            </w:ins>
          </w:p>
        </w:tc>
        <w:tc>
          <w:tcPr>
            <w:tcW w:w="421" w:type="pct"/>
            <w:shd w:val="clear" w:color="auto" w:fill="auto"/>
            <w:vAlign w:val="bottom"/>
            <w:hideMark/>
            <w:tcPrChange w:id="759"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760" w:author="Francisco Felix" w:date="2012-12-23T16:31:00Z"/>
                <w:color w:val="000000"/>
                <w:sz w:val="20"/>
                <w:szCs w:val="20"/>
                <w:lang w:eastAsia="en-US"/>
                <w:rPrChange w:id="761" w:author="Francisco Felix" w:date="2012-12-23T16:43:00Z">
                  <w:rPr>
                    <w:ins w:id="762" w:author="Francisco Felix" w:date="2012-12-23T16:31:00Z"/>
                    <w:rFonts w:ascii="Arial" w:hAnsi="Arial"/>
                    <w:color w:val="000000"/>
                    <w:sz w:val="20"/>
                    <w:szCs w:val="20"/>
                    <w:lang w:eastAsia="en-US"/>
                  </w:rPr>
                </w:rPrChange>
              </w:rPr>
            </w:pPr>
            <w:ins w:id="763" w:author="Francisco Felix" w:date="2012-12-23T16:31:00Z">
              <w:r w:rsidRPr="00387C5A">
                <w:rPr>
                  <w:color w:val="000000"/>
                  <w:sz w:val="20"/>
                  <w:szCs w:val="20"/>
                  <w:lang w:eastAsia="en-US"/>
                  <w:rPrChange w:id="764"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765"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766" w:author="Francisco Felix" w:date="2012-12-23T16:31:00Z"/>
                <w:color w:val="000000"/>
                <w:sz w:val="20"/>
                <w:szCs w:val="20"/>
                <w:lang w:eastAsia="en-US"/>
                <w:rPrChange w:id="767" w:author="Francisco Felix" w:date="2012-12-23T16:43:00Z">
                  <w:rPr>
                    <w:ins w:id="768" w:author="Francisco Felix" w:date="2012-12-23T16:31:00Z"/>
                    <w:rFonts w:ascii="Arial" w:hAnsi="Arial"/>
                    <w:color w:val="000000"/>
                    <w:sz w:val="20"/>
                    <w:szCs w:val="20"/>
                    <w:lang w:eastAsia="en-US"/>
                  </w:rPr>
                </w:rPrChange>
              </w:rPr>
            </w:pPr>
            <w:ins w:id="769" w:author="Francisco Felix" w:date="2012-12-23T16:31:00Z">
              <w:r w:rsidRPr="00387C5A">
                <w:rPr>
                  <w:color w:val="000000"/>
                  <w:sz w:val="20"/>
                  <w:szCs w:val="20"/>
                  <w:lang w:eastAsia="en-US"/>
                  <w:rPrChange w:id="770" w:author="Francisco Felix" w:date="2012-12-23T16:43:00Z">
                    <w:rPr>
                      <w:rFonts w:ascii="Arial" w:hAnsi="Arial"/>
                      <w:color w:val="000000"/>
                      <w:sz w:val="20"/>
                      <w:szCs w:val="20"/>
                      <w:lang w:eastAsia="en-US"/>
                    </w:rPr>
                  </w:rPrChange>
                </w:rPr>
                <w:t>0,8</w:t>
              </w:r>
            </w:ins>
          </w:p>
        </w:tc>
      </w:tr>
      <w:tr w:rsidR="00387C5A" w:rsidRPr="00387C5A" w:rsidTr="005C368B">
        <w:tblPrEx>
          <w:tblW w:w="4651" w:type="pct"/>
          <w:tblBorders>
            <w:top w:val="single" w:sz="4" w:space="0" w:color="auto"/>
            <w:bottom w:val="single" w:sz="4" w:space="0" w:color="auto"/>
          </w:tblBorders>
          <w:tblPrExChange w:id="771" w:author="Francisco Felix" w:date="2012-12-23T16:45:00Z">
            <w:tblPrEx>
              <w:tblW w:w="4638" w:type="pct"/>
            </w:tblPrEx>
          </w:tblPrExChange>
        </w:tblPrEx>
        <w:trPr>
          <w:divId w:val="1610505160"/>
          <w:trHeight w:val="240"/>
          <w:ins w:id="772" w:author="Francisco Felix" w:date="2012-12-23T16:31:00Z"/>
          <w:trPrChange w:id="773" w:author="Francisco Felix" w:date="2012-12-23T16:45:00Z">
            <w:trPr>
              <w:gridAfter w:val="0"/>
              <w:divId w:val="1610505160"/>
              <w:trHeight w:val="240"/>
            </w:trPr>
          </w:trPrChange>
        </w:trPr>
        <w:tc>
          <w:tcPr>
            <w:tcW w:w="722" w:type="pct"/>
            <w:shd w:val="clear" w:color="auto" w:fill="auto"/>
            <w:vAlign w:val="bottom"/>
            <w:hideMark/>
            <w:tcPrChange w:id="774"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775" w:author="Francisco Felix" w:date="2012-12-23T16:31:00Z"/>
                <w:color w:val="000000"/>
                <w:sz w:val="20"/>
                <w:szCs w:val="20"/>
                <w:lang w:eastAsia="en-US"/>
                <w:rPrChange w:id="776" w:author="Francisco Felix" w:date="2012-12-23T16:43:00Z">
                  <w:rPr>
                    <w:ins w:id="777" w:author="Francisco Felix" w:date="2012-12-23T16:31:00Z"/>
                    <w:rFonts w:ascii="Arial" w:hAnsi="Arial"/>
                    <w:color w:val="000000"/>
                    <w:sz w:val="20"/>
                    <w:szCs w:val="20"/>
                    <w:lang w:eastAsia="en-US"/>
                  </w:rPr>
                </w:rPrChange>
              </w:rPr>
            </w:pPr>
            <w:ins w:id="778" w:author="Francisco Felix" w:date="2012-12-23T16:31:00Z">
              <w:r w:rsidRPr="00387C5A">
                <w:rPr>
                  <w:color w:val="000000"/>
                  <w:sz w:val="20"/>
                  <w:szCs w:val="20"/>
                  <w:lang w:eastAsia="en-US"/>
                  <w:rPrChange w:id="779"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780"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81" w:author="Francisco Felix" w:date="2012-12-23T16:31:00Z"/>
                <w:color w:val="000000"/>
                <w:sz w:val="20"/>
                <w:szCs w:val="20"/>
                <w:lang w:eastAsia="en-US"/>
                <w:rPrChange w:id="782" w:author="Francisco Felix" w:date="2012-12-23T16:43:00Z">
                  <w:rPr>
                    <w:ins w:id="783" w:author="Francisco Felix" w:date="2012-12-23T16:31:00Z"/>
                    <w:rFonts w:ascii="Arial" w:hAnsi="Arial"/>
                    <w:color w:val="000000"/>
                    <w:sz w:val="20"/>
                    <w:szCs w:val="20"/>
                    <w:lang w:eastAsia="en-US"/>
                  </w:rPr>
                </w:rPrChange>
              </w:rPr>
            </w:pPr>
            <w:ins w:id="784" w:author="Francisco Felix" w:date="2012-12-23T16:31:00Z">
              <w:r w:rsidRPr="00387C5A">
                <w:rPr>
                  <w:color w:val="000000"/>
                  <w:sz w:val="20"/>
                  <w:szCs w:val="20"/>
                  <w:lang w:eastAsia="en-US"/>
                  <w:rPrChange w:id="785" w:author="Francisco Felix" w:date="2012-12-23T16:43:00Z">
                    <w:rPr>
                      <w:rFonts w:ascii="Arial" w:hAnsi="Arial"/>
                      <w:color w:val="000000"/>
                      <w:sz w:val="20"/>
                      <w:szCs w:val="20"/>
                      <w:lang w:eastAsia="en-US"/>
                    </w:rPr>
                  </w:rPrChange>
                </w:rPr>
                <w:t>1,9</w:t>
              </w:r>
            </w:ins>
          </w:p>
        </w:tc>
        <w:tc>
          <w:tcPr>
            <w:tcW w:w="558" w:type="pct"/>
            <w:shd w:val="clear" w:color="auto" w:fill="auto"/>
            <w:vAlign w:val="bottom"/>
            <w:hideMark/>
            <w:tcPrChange w:id="786"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87" w:author="Francisco Felix" w:date="2012-12-23T16:31:00Z"/>
                <w:color w:val="000000"/>
                <w:sz w:val="20"/>
                <w:szCs w:val="20"/>
                <w:lang w:eastAsia="en-US"/>
                <w:rPrChange w:id="788" w:author="Francisco Felix" w:date="2012-12-23T16:43:00Z">
                  <w:rPr>
                    <w:ins w:id="789" w:author="Francisco Felix" w:date="2012-12-23T16:31:00Z"/>
                    <w:rFonts w:ascii="Arial" w:hAnsi="Arial"/>
                    <w:color w:val="000000"/>
                    <w:sz w:val="20"/>
                    <w:szCs w:val="20"/>
                    <w:lang w:eastAsia="en-US"/>
                  </w:rPr>
                </w:rPrChange>
              </w:rPr>
            </w:pPr>
            <w:ins w:id="790" w:author="Francisco Felix" w:date="2012-12-23T16:31:00Z">
              <w:r w:rsidRPr="00387C5A">
                <w:rPr>
                  <w:color w:val="000000"/>
                  <w:sz w:val="20"/>
                  <w:szCs w:val="20"/>
                  <w:lang w:eastAsia="en-US"/>
                  <w:rPrChange w:id="791" w:author="Francisco Felix" w:date="2012-12-23T16:43:00Z">
                    <w:rPr>
                      <w:rFonts w:ascii="Arial" w:hAnsi="Arial"/>
                      <w:color w:val="000000"/>
                      <w:sz w:val="20"/>
                      <w:szCs w:val="20"/>
                      <w:lang w:eastAsia="en-US"/>
                    </w:rPr>
                  </w:rPrChange>
                </w:rPr>
                <w:t>0,9</w:t>
              </w:r>
            </w:ins>
          </w:p>
        </w:tc>
        <w:tc>
          <w:tcPr>
            <w:tcW w:w="411" w:type="pct"/>
            <w:shd w:val="clear" w:color="auto" w:fill="auto"/>
            <w:vAlign w:val="bottom"/>
            <w:hideMark/>
            <w:tcPrChange w:id="792"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93" w:author="Francisco Felix" w:date="2012-12-23T16:31:00Z"/>
                <w:color w:val="000000"/>
                <w:sz w:val="20"/>
                <w:szCs w:val="20"/>
                <w:lang w:eastAsia="en-US"/>
                <w:rPrChange w:id="794" w:author="Francisco Felix" w:date="2012-12-23T16:43:00Z">
                  <w:rPr>
                    <w:ins w:id="795" w:author="Francisco Felix" w:date="2012-12-23T16:31:00Z"/>
                    <w:rFonts w:ascii="Arial" w:hAnsi="Arial"/>
                    <w:color w:val="000000"/>
                    <w:sz w:val="20"/>
                    <w:szCs w:val="20"/>
                    <w:lang w:eastAsia="en-US"/>
                  </w:rPr>
                </w:rPrChange>
              </w:rPr>
            </w:pPr>
            <w:ins w:id="796" w:author="Francisco Felix" w:date="2012-12-23T16:31:00Z">
              <w:r w:rsidRPr="00387C5A">
                <w:rPr>
                  <w:color w:val="000000"/>
                  <w:sz w:val="20"/>
                  <w:szCs w:val="20"/>
                  <w:lang w:eastAsia="en-US"/>
                  <w:rPrChange w:id="797" w:author="Francisco Felix" w:date="2012-12-23T16:43:00Z">
                    <w:rPr>
                      <w:rFonts w:ascii="Arial" w:hAnsi="Arial"/>
                      <w:color w:val="000000"/>
                      <w:sz w:val="20"/>
                      <w:szCs w:val="20"/>
                      <w:lang w:eastAsia="en-US"/>
                    </w:rPr>
                  </w:rPrChange>
                </w:rPr>
                <w:t>1,71</w:t>
              </w:r>
            </w:ins>
          </w:p>
        </w:tc>
        <w:tc>
          <w:tcPr>
            <w:tcW w:w="543" w:type="pct"/>
            <w:shd w:val="clear" w:color="auto" w:fill="auto"/>
            <w:vAlign w:val="bottom"/>
            <w:hideMark/>
            <w:tcPrChange w:id="79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799" w:author="Francisco Felix" w:date="2012-12-23T16:31:00Z"/>
                <w:color w:val="000000"/>
                <w:sz w:val="20"/>
                <w:szCs w:val="20"/>
                <w:lang w:eastAsia="en-US"/>
                <w:rPrChange w:id="800" w:author="Francisco Felix" w:date="2012-12-23T16:43:00Z">
                  <w:rPr>
                    <w:ins w:id="801" w:author="Francisco Felix" w:date="2012-12-23T16:31:00Z"/>
                    <w:rFonts w:ascii="Arial" w:hAnsi="Arial"/>
                    <w:color w:val="000000"/>
                    <w:sz w:val="20"/>
                    <w:szCs w:val="20"/>
                    <w:lang w:eastAsia="en-US"/>
                  </w:rPr>
                </w:rPrChange>
              </w:rPr>
            </w:pPr>
            <w:ins w:id="802" w:author="Francisco Felix" w:date="2012-12-23T16:31:00Z">
              <w:r w:rsidRPr="00387C5A">
                <w:rPr>
                  <w:color w:val="000000"/>
                  <w:sz w:val="20"/>
                  <w:szCs w:val="20"/>
                  <w:lang w:eastAsia="en-US"/>
                  <w:rPrChange w:id="803" w:author="Francisco Felix" w:date="2012-12-23T16:43:00Z">
                    <w:rPr>
                      <w:rFonts w:ascii="Arial" w:hAnsi="Arial"/>
                      <w:color w:val="000000"/>
                      <w:sz w:val="20"/>
                      <w:szCs w:val="20"/>
                      <w:lang w:eastAsia="en-US"/>
                    </w:rPr>
                  </w:rPrChange>
                </w:rPr>
                <w:t>0</w:t>
              </w:r>
            </w:ins>
          </w:p>
        </w:tc>
        <w:tc>
          <w:tcPr>
            <w:tcW w:w="558" w:type="pct"/>
            <w:shd w:val="clear" w:color="auto" w:fill="auto"/>
            <w:vAlign w:val="bottom"/>
            <w:hideMark/>
            <w:tcPrChange w:id="804"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05" w:author="Francisco Felix" w:date="2012-12-23T16:31:00Z"/>
                <w:color w:val="000000"/>
                <w:sz w:val="20"/>
                <w:szCs w:val="20"/>
                <w:lang w:eastAsia="en-US"/>
                <w:rPrChange w:id="806" w:author="Francisco Felix" w:date="2012-12-23T16:43:00Z">
                  <w:rPr>
                    <w:ins w:id="807" w:author="Francisco Felix" w:date="2012-12-23T16:31:00Z"/>
                    <w:rFonts w:ascii="Arial" w:hAnsi="Arial"/>
                    <w:color w:val="000000"/>
                    <w:sz w:val="20"/>
                    <w:szCs w:val="20"/>
                    <w:lang w:eastAsia="en-US"/>
                  </w:rPr>
                </w:rPrChange>
              </w:rPr>
            </w:pPr>
            <w:ins w:id="808" w:author="Francisco Felix" w:date="2012-12-23T16:31:00Z">
              <w:r w:rsidRPr="00387C5A">
                <w:rPr>
                  <w:color w:val="000000"/>
                  <w:sz w:val="20"/>
                  <w:szCs w:val="20"/>
                  <w:lang w:eastAsia="en-US"/>
                  <w:rPrChange w:id="809" w:author="Francisco Felix" w:date="2012-12-23T16:43:00Z">
                    <w:rPr>
                      <w:rFonts w:ascii="Arial" w:hAnsi="Arial"/>
                      <w:color w:val="000000"/>
                      <w:sz w:val="20"/>
                      <w:szCs w:val="20"/>
                      <w:lang w:eastAsia="en-US"/>
                    </w:rPr>
                  </w:rPrChange>
                </w:rPr>
                <w:t>0</w:t>
              </w:r>
            </w:ins>
          </w:p>
        </w:tc>
        <w:tc>
          <w:tcPr>
            <w:tcW w:w="411" w:type="pct"/>
            <w:shd w:val="clear" w:color="auto" w:fill="auto"/>
            <w:vAlign w:val="bottom"/>
            <w:hideMark/>
            <w:tcPrChange w:id="810"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11" w:author="Francisco Felix" w:date="2012-12-23T16:31:00Z"/>
                <w:color w:val="000000"/>
                <w:sz w:val="20"/>
                <w:szCs w:val="20"/>
                <w:lang w:eastAsia="en-US"/>
                <w:rPrChange w:id="812" w:author="Francisco Felix" w:date="2012-12-23T16:43:00Z">
                  <w:rPr>
                    <w:ins w:id="813" w:author="Francisco Felix" w:date="2012-12-23T16:31:00Z"/>
                    <w:rFonts w:ascii="Arial" w:hAnsi="Arial"/>
                    <w:color w:val="000000"/>
                    <w:sz w:val="20"/>
                    <w:szCs w:val="20"/>
                    <w:lang w:eastAsia="en-US"/>
                  </w:rPr>
                </w:rPrChange>
              </w:rPr>
            </w:pPr>
            <w:ins w:id="814" w:author="Francisco Felix" w:date="2012-12-23T16:31:00Z">
              <w:r w:rsidRPr="00387C5A">
                <w:rPr>
                  <w:color w:val="000000"/>
                  <w:sz w:val="20"/>
                  <w:szCs w:val="20"/>
                  <w:lang w:eastAsia="en-US"/>
                  <w:rPrChange w:id="815" w:author="Francisco Felix" w:date="2012-12-23T16:43:00Z">
                    <w:rPr>
                      <w:rFonts w:ascii="Arial" w:hAnsi="Arial"/>
                      <w:color w:val="000000"/>
                      <w:sz w:val="20"/>
                      <w:szCs w:val="20"/>
                      <w:lang w:eastAsia="en-US"/>
                    </w:rPr>
                  </w:rPrChange>
                </w:rPr>
                <w:t>0</w:t>
              </w:r>
            </w:ins>
          </w:p>
        </w:tc>
        <w:tc>
          <w:tcPr>
            <w:tcW w:w="524" w:type="pct"/>
            <w:shd w:val="clear" w:color="auto" w:fill="auto"/>
            <w:vAlign w:val="bottom"/>
            <w:hideMark/>
            <w:tcPrChange w:id="816"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17" w:author="Francisco Felix" w:date="2012-12-23T16:31:00Z"/>
                <w:color w:val="000000"/>
                <w:sz w:val="20"/>
                <w:szCs w:val="20"/>
                <w:lang w:eastAsia="en-US"/>
                <w:rPrChange w:id="818" w:author="Francisco Felix" w:date="2012-12-23T16:43:00Z">
                  <w:rPr>
                    <w:ins w:id="819" w:author="Francisco Felix" w:date="2012-12-23T16:31:00Z"/>
                    <w:rFonts w:ascii="Arial" w:hAnsi="Arial"/>
                    <w:color w:val="000000"/>
                    <w:sz w:val="20"/>
                    <w:szCs w:val="20"/>
                    <w:lang w:eastAsia="en-US"/>
                  </w:rPr>
                </w:rPrChange>
              </w:rPr>
            </w:pPr>
            <w:ins w:id="820" w:author="Francisco Felix" w:date="2012-12-23T16:31:00Z">
              <w:r w:rsidRPr="00387C5A">
                <w:rPr>
                  <w:color w:val="000000"/>
                  <w:sz w:val="20"/>
                  <w:szCs w:val="20"/>
                  <w:lang w:eastAsia="en-US"/>
                  <w:rPrChange w:id="821" w:author="Francisco Felix" w:date="2012-12-23T16:43:00Z">
                    <w:rPr>
                      <w:rFonts w:ascii="Arial" w:hAnsi="Arial"/>
                      <w:color w:val="000000"/>
                      <w:sz w:val="20"/>
                      <w:szCs w:val="20"/>
                      <w:lang w:eastAsia="en-US"/>
                    </w:rPr>
                  </w:rPrChange>
                </w:rPr>
                <w:t>18</w:t>
              </w:r>
            </w:ins>
          </w:p>
        </w:tc>
        <w:tc>
          <w:tcPr>
            <w:tcW w:w="421" w:type="pct"/>
            <w:shd w:val="clear" w:color="auto" w:fill="auto"/>
            <w:vAlign w:val="bottom"/>
            <w:hideMark/>
            <w:tcPrChange w:id="822"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823" w:author="Francisco Felix" w:date="2012-12-23T16:31:00Z"/>
                <w:color w:val="000000"/>
                <w:sz w:val="20"/>
                <w:szCs w:val="20"/>
                <w:lang w:eastAsia="en-US"/>
                <w:rPrChange w:id="824" w:author="Francisco Felix" w:date="2012-12-23T16:43:00Z">
                  <w:rPr>
                    <w:ins w:id="825" w:author="Francisco Felix" w:date="2012-12-23T16:31:00Z"/>
                    <w:rFonts w:ascii="Arial" w:hAnsi="Arial"/>
                    <w:color w:val="000000"/>
                    <w:sz w:val="20"/>
                    <w:szCs w:val="20"/>
                    <w:lang w:eastAsia="en-US"/>
                  </w:rPr>
                </w:rPrChange>
              </w:rPr>
            </w:pPr>
            <w:ins w:id="826" w:author="Francisco Felix" w:date="2012-12-23T16:31:00Z">
              <w:r w:rsidRPr="00387C5A">
                <w:rPr>
                  <w:color w:val="000000"/>
                  <w:sz w:val="20"/>
                  <w:szCs w:val="20"/>
                  <w:lang w:eastAsia="en-US"/>
                  <w:rPrChange w:id="827"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828"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29" w:author="Francisco Felix" w:date="2012-12-23T16:31:00Z"/>
                <w:color w:val="000000"/>
                <w:sz w:val="20"/>
                <w:szCs w:val="20"/>
                <w:lang w:eastAsia="en-US"/>
                <w:rPrChange w:id="830" w:author="Francisco Felix" w:date="2012-12-23T16:43:00Z">
                  <w:rPr>
                    <w:ins w:id="831" w:author="Francisco Felix" w:date="2012-12-23T16:31:00Z"/>
                    <w:rFonts w:ascii="Arial" w:hAnsi="Arial"/>
                    <w:color w:val="000000"/>
                    <w:sz w:val="20"/>
                    <w:szCs w:val="20"/>
                    <w:lang w:eastAsia="en-US"/>
                  </w:rPr>
                </w:rPrChange>
              </w:rPr>
            </w:pPr>
            <w:ins w:id="832" w:author="Francisco Felix" w:date="2012-12-23T16:31:00Z">
              <w:r w:rsidRPr="00387C5A">
                <w:rPr>
                  <w:color w:val="000000"/>
                  <w:sz w:val="20"/>
                  <w:szCs w:val="20"/>
                  <w:lang w:eastAsia="en-US"/>
                  <w:rPrChange w:id="833" w:author="Francisco Felix" w:date="2012-12-23T16:43:00Z">
                    <w:rPr>
                      <w:rFonts w:ascii="Arial" w:hAnsi="Arial"/>
                      <w:color w:val="000000"/>
                      <w:sz w:val="20"/>
                      <w:szCs w:val="20"/>
                      <w:lang w:eastAsia="en-US"/>
                    </w:rPr>
                  </w:rPrChange>
                </w:rPr>
                <w:t>0,7</w:t>
              </w:r>
            </w:ins>
          </w:p>
        </w:tc>
      </w:tr>
      <w:tr w:rsidR="00387C5A" w:rsidRPr="00387C5A" w:rsidTr="005C368B">
        <w:tblPrEx>
          <w:tblW w:w="4651" w:type="pct"/>
          <w:tblBorders>
            <w:top w:val="single" w:sz="4" w:space="0" w:color="auto"/>
            <w:bottom w:val="single" w:sz="4" w:space="0" w:color="auto"/>
          </w:tblBorders>
          <w:tblPrExChange w:id="834" w:author="Francisco Felix" w:date="2012-12-23T16:45:00Z">
            <w:tblPrEx>
              <w:tblW w:w="4638" w:type="pct"/>
            </w:tblPrEx>
          </w:tblPrExChange>
        </w:tblPrEx>
        <w:trPr>
          <w:divId w:val="1610505160"/>
          <w:trHeight w:val="240"/>
          <w:ins w:id="835" w:author="Francisco Felix" w:date="2012-12-23T16:31:00Z"/>
          <w:trPrChange w:id="836" w:author="Francisco Felix" w:date="2012-12-23T16:45:00Z">
            <w:trPr>
              <w:gridAfter w:val="0"/>
              <w:divId w:val="1610505160"/>
              <w:trHeight w:val="240"/>
            </w:trPr>
          </w:trPrChange>
        </w:trPr>
        <w:tc>
          <w:tcPr>
            <w:tcW w:w="722" w:type="pct"/>
            <w:shd w:val="clear" w:color="auto" w:fill="auto"/>
            <w:vAlign w:val="bottom"/>
            <w:hideMark/>
            <w:tcPrChange w:id="837"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838" w:author="Francisco Felix" w:date="2012-12-23T16:31:00Z"/>
                <w:color w:val="000000"/>
                <w:sz w:val="20"/>
                <w:szCs w:val="20"/>
                <w:lang w:eastAsia="en-US"/>
                <w:rPrChange w:id="839" w:author="Francisco Felix" w:date="2012-12-23T16:43:00Z">
                  <w:rPr>
                    <w:ins w:id="840" w:author="Francisco Felix" w:date="2012-12-23T16:31:00Z"/>
                    <w:rFonts w:ascii="Arial" w:hAnsi="Arial"/>
                    <w:color w:val="000000"/>
                    <w:sz w:val="20"/>
                    <w:szCs w:val="20"/>
                    <w:lang w:eastAsia="en-US"/>
                  </w:rPr>
                </w:rPrChange>
              </w:rPr>
            </w:pPr>
            <w:ins w:id="841" w:author="Francisco Felix" w:date="2012-12-23T16:31:00Z">
              <w:r w:rsidRPr="00387C5A">
                <w:rPr>
                  <w:color w:val="000000"/>
                  <w:sz w:val="20"/>
                  <w:szCs w:val="20"/>
                  <w:lang w:eastAsia="en-US"/>
                  <w:rPrChange w:id="842"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843"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844" w:author="Francisco Felix" w:date="2012-12-23T16:31:00Z"/>
                <w:color w:val="000000"/>
                <w:sz w:val="20"/>
                <w:szCs w:val="20"/>
                <w:lang w:eastAsia="en-US"/>
                <w:rPrChange w:id="845" w:author="Francisco Felix" w:date="2012-12-23T16:43:00Z">
                  <w:rPr>
                    <w:ins w:id="846" w:author="Francisco Felix" w:date="2012-12-23T16:31:00Z"/>
                    <w:rFonts w:ascii="Arial" w:hAnsi="Arial"/>
                    <w:color w:val="000000"/>
                    <w:sz w:val="20"/>
                    <w:szCs w:val="20"/>
                    <w:lang w:eastAsia="en-US"/>
                  </w:rPr>
                </w:rPrChange>
              </w:rPr>
            </w:pPr>
            <w:ins w:id="847" w:author="Francisco Felix" w:date="2012-12-23T16:31:00Z">
              <w:r w:rsidRPr="00387C5A">
                <w:rPr>
                  <w:color w:val="000000"/>
                  <w:sz w:val="20"/>
                  <w:szCs w:val="20"/>
                  <w:lang w:eastAsia="en-US"/>
                  <w:rPrChange w:id="848" w:author="Francisco Felix" w:date="2012-12-23T16:43:00Z">
                    <w:rPr>
                      <w:rFonts w:ascii="Arial" w:hAnsi="Arial"/>
                      <w:color w:val="000000"/>
                      <w:sz w:val="20"/>
                      <w:szCs w:val="20"/>
                      <w:lang w:eastAsia="en-US"/>
                    </w:rPr>
                  </w:rPrChange>
                </w:rPr>
                <w:t>4,8</w:t>
              </w:r>
            </w:ins>
          </w:p>
        </w:tc>
        <w:tc>
          <w:tcPr>
            <w:tcW w:w="558" w:type="pct"/>
            <w:shd w:val="clear" w:color="auto" w:fill="auto"/>
            <w:vAlign w:val="bottom"/>
            <w:hideMark/>
            <w:tcPrChange w:id="849"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850" w:author="Francisco Felix" w:date="2012-12-23T16:31:00Z"/>
                <w:color w:val="000000"/>
                <w:sz w:val="20"/>
                <w:szCs w:val="20"/>
                <w:lang w:eastAsia="en-US"/>
                <w:rPrChange w:id="851" w:author="Francisco Felix" w:date="2012-12-23T16:43:00Z">
                  <w:rPr>
                    <w:ins w:id="852" w:author="Francisco Felix" w:date="2012-12-23T16:31:00Z"/>
                    <w:rFonts w:ascii="Arial" w:hAnsi="Arial"/>
                    <w:color w:val="000000"/>
                    <w:sz w:val="20"/>
                    <w:szCs w:val="20"/>
                    <w:lang w:eastAsia="en-US"/>
                  </w:rPr>
                </w:rPrChange>
              </w:rPr>
            </w:pPr>
            <w:ins w:id="853" w:author="Francisco Felix" w:date="2012-12-23T16:31:00Z">
              <w:r w:rsidRPr="00387C5A">
                <w:rPr>
                  <w:color w:val="000000"/>
                  <w:sz w:val="20"/>
                  <w:szCs w:val="20"/>
                  <w:lang w:eastAsia="en-US"/>
                  <w:rPrChange w:id="854"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855"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856" w:author="Francisco Felix" w:date="2012-12-23T16:31:00Z"/>
                <w:color w:val="000000"/>
                <w:sz w:val="20"/>
                <w:szCs w:val="20"/>
                <w:lang w:eastAsia="en-US"/>
                <w:rPrChange w:id="857" w:author="Francisco Felix" w:date="2012-12-23T16:43:00Z">
                  <w:rPr>
                    <w:ins w:id="858" w:author="Francisco Felix" w:date="2012-12-23T16:31:00Z"/>
                    <w:rFonts w:ascii="Arial" w:hAnsi="Arial"/>
                    <w:color w:val="000000"/>
                    <w:sz w:val="20"/>
                    <w:szCs w:val="20"/>
                    <w:lang w:eastAsia="en-US"/>
                  </w:rPr>
                </w:rPrChange>
              </w:rPr>
            </w:pPr>
            <w:ins w:id="859" w:author="Francisco Felix" w:date="2012-12-23T16:31:00Z">
              <w:r w:rsidRPr="00387C5A">
                <w:rPr>
                  <w:color w:val="000000"/>
                  <w:sz w:val="20"/>
                  <w:szCs w:val="20"/>
                  <w:lang w:eastAsia="en-US"/>
                  <w:rPrChange w:id="860" w:author="Francisco Felix" w:date="2012-12-23T16:43:00Z">
                    <w:rPr>
                      <w:rFonts w:ascii="Arial" w:hAnsi="Arial"/>
                      <w:color w:val="000000"/>
                      <w:sz w:val="20"/>
                      <w:szCs w:val="20"/>
                      <w:lang w:eastAsia="en-US"/>
                    </w:rPr>
                  </w:rPrChange>
                </w:rPr>
                <w:t>19,2</w:t>
              </w:r>
            </w:ins>
          </w:p>
        </w:tc>
        <w:tc>
          <w:tcPr>
            <w:tcW w:w="543" w:type="pct"/>
            <w:shd w:val="clear" w:color="auto" w:fill="auto"/>
            <w:vAlign w:val="bottom"/>
            <w:hideMark/>
            <w:tcPrChange w:id="861"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862" w:author="Francisco Felix" w:date="2012-12-23T16:31:00Z"/>
                <w:color w:val="000000"/>
                <w:sz w:val="20"/>
                <w:szCs w:val="20"/>
                <w:lang w:eastAsia="en-US"/>
                <w:rPrChange w:id="863" w:author="Francisco Felix" w:date="2012-12-23T16:43:00Z">
                  <w:rPr>
                    <w:ins w:id="864" w:author="Francisco Felix" w:date="2012-12-23T16:31:00Z"/>
                    <w:rFonts w:ascii="Arial" w:hAnsi="Arial"/>
                    <w:color w:val="000000"/>
                    <w:sz w:val="20"/>
                    <w:szCs w:val="20"/>
                    <w:lang w:eastAsia="en-US"/>
                  </w:rPr>
                </w:rPrChange>
              </w:rPr>
            </w:pPr>
            <w:ins w:id="865" w:author="Francisco Felix" w:date="2012-12-23T16:31:00Z">
              <w:r w:rsidRPr="00387C5A">
                <w:rPr>
                  <w:color w:val="000000"/>
                  <w:sz w:val="20"/>
                  <w:szCs w:val="20"/>
                  <w:lang w:eastAsia="en-US"/>
                  <w:rPrChange w:id="866" w:author="Francisco Felix" w:date="2012-12-23T16:43:00Z">
                    <w:rPr>
                      <w:rFonts w:ascii="Arial" w:hAnsi="Arial"/>
                      <w:color w:val="000000"/>
                      <w:sz w:val="20"/>
                      <w:szCs w:val="20"/>
                      <w:lang w:eastAsia="en-US"/>
                    </w:rPr>
                  </w:rPrChange>
                </w:rPr>
                <w:t>4,7</w:t>
              </w:r>
            </w:ins>
          </w:p>
        </w:tc>
        <w:tc>
          <w:tcPr>
            <w:tcW w:w="558" w:type="pct"/>
            <w:shd w:val="clear" w:color="auto" w:fill="auto"/>
            <w:vAlign w:val="bottom"/>
            <w:hideMark/>
            <w:tcPrChange w:id="867"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68" w:author="Francisco Felix" w:date="2012-12-23T16:31:00Z"/>
                <w:color w:val="000000"/>
                <w:sz w:val="20"/>
                <w:szCs w:val="20"/>
                <w:lang w:eastAsia="en-US"/>
                <w:rPrChange w:id="869" w:author="Francisco Felix" w:date="2012-12-23T16:43:00Z">
                  <w:rPr>
                    <w:ins w:id="870" w:author="Francisco Felix" w:date="2012-12-23T16:31:00Z"/>
                    <w:rFonts w:ascii="Arial" w:hAnsi="Arial"/>
                    <w:color w:val="000000"/>
                    <w:sz w:val="20"/>
                    <w:szCs w:val="20"/>
                    <w:lang w:eastAsia="en-US"/>
                  </w:rPr>
                </w:rPrChange>
              </w:rPr>
            </w:pPr>
            <w:ins w:id="871" w:author="Francisco Felix" w:date="2012-12-23T16:31:00Z">
              <w:r w:rsidRPr="00387C5A">
                <w:rPr>
                  <w:color w:val="000000"/>
                  <w:sz w:val="20"/>
                  <w:szCs w:val="20"/>
                  <w:lang w:eastAsia="en-US"/>
                  <w:rPrChange w:id="872" w:author="Francisco Felix" w:date="2012-12-23T16:43:00Z">
                    <w:rPr>
                      <w:rFonts w:ascii="Arial" w:hAnsi="Arial"/>
                      <w:color w:val="000000"/>
                      <w:sz w:val="20"/>
                      <w:szCs w:val="20"/>
                      <w:lang w:eastAsia="en-US"/>
                    </w:rPr>
                  </w:rPrChange>
                </w:rPr>
                <w:t>4,6</w:t>
              </w:r>
            </w:ins>
          </w:p>
        </w:tc>
        <w:tc>
          <w:tcPr>
            <w:tcW w:w="411" w:type="pct"/>
            <w:shd w:val="clear" w:color="auto" w:fill="auto"/>
            <w:vAlign w:val="bottom"/>
            <w:hideMark/>
            <w:tcPrChange w:id="873"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74" w:author="Francisco Felix" w:date="2012-12-23T16:31:00Z"/>
                <w:color w:val="000000"/>
                <w:sz w:val="20"/>
                <w:szCs w:val="20"/>
                <w:lang w:eastAsia="en-US"/>
                <w:rPrChange w:id="875" w:author="Francisco Felix" w:date="2012-12-23T16:43:00Z">
                  <w:rPr>
                    <w:ins w:id="876" w:author="Francisco Felix" w:date="2012-12-23T16:31:00Z"/>
                    <w:rFonts w:ascii="Arial" w:hAnsi="Arial"/>
                    <w:color w:val="000000"/>
                    <w:sz w:val="20"/>
                    <w:szCs w:val="20"/>
                    <w:lang w:eastAsia="en-US"/>
                  </w:rPr>
                </w:rPrChange>
              </w:rPr>
            </w:pPr>
            <w:ins w:id="877" w:author="Francisco Felix" w:date="2012-12-23T16:31:00Z">
              <w:r w:rsidRPr="00387C5A">
                <w:rPr>
                  <w:color w:val="000000"/>
                  <w:sz w:val="20"/>
                  <w:szCs w:val="20"/>
                  <w:lang w:eastAsia="en-US"/>
                  <w:rPrChange w:id="878" w:author="Francisco Felix" w:date="2012-12-23T16:43:00Z">
                    <w:rPr>
                      <w:rFonts w:ascii="Arial" w:hAnsi="Arial"/>
                      <w:color w:val="000000"/>
                      <w:sz w:val="20"/>
                      <w:szCs w:val="20"/>
                      <w:lang w:eastAsia="en-US"/>
                    </w:rPr>
                  </w:rPrChange>
                </w:rPr>
                <w:t>21,62</w:t>
              </w:r>
            </w:ins>
          </w:p>
        </w:tc>
        <w:tc>
          <w:tcPr>
            <w:tcW w:w="524" w:type="pct"/>
            <w:shd w:val="clear" w:color="auto" w:fill="auto"/>
            <w:vAlign w:val="bottom"/>
            <w:hideMark/>
            <w:tcPrChange w:id="879"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80" w:author="Francisco Felix" w:date="2012-12-23T16:31:00Z"/>
                <w:color w:val="000000"/>
                <w:sz w:val="20"/>
                <w:szCs w:val="20"/>
                <w:lang w:eastAsia="en-US"/>
                <w:rPrChange w:id="881" w:author="Francisco Felix" w:date="2012-12-23T16:43:00Z">
                  <w:rPr>
                    <w:ins w:id="882" w:author="Francisco Felix" w:date="2012-12-23T16:31:00Z"/>
                    <w:rFonts w:ascii="Arial" w:hAnsi="Arial"/>
                    <w:color w:val="000000"/>
                    <w:sz w:val="20"/>
                    <w:szCs w:val="20"/>
                    <w:lang w:eastAsia="en-US"/>
                  </w:rPr>
                </w:rPrChange>
              </w:rPr>
            </w:pPr>
            <w:ins w:id="883" w:author="Francisco Felix" w:date="2012-12-23T16:31:00Z">
              <w:r w:rsidRPr="00387C5A">
                <w:rPr>
                  <w:color w:val="000000"/>
                  <w:sz w:val="20"/>
                  <w:szCs w:val="20"/>
                  <w:lang w:eastAsia="en-US"/>
                  <w:rPrChange w:id="884" w:author="Francisco Felix" w:date="2012-12-23T16:43:00Z">
                    <w:rPr>
                      <w:rFonts w:ascii="Arial" w:hAnsi="Arial"/>
                      <w:color w:val="000000"/>
                      <w:sz w:val="20"/>
                      <w:szCs w:val="20"/>
                      <w:lang w:eastAsia="en-US"/>
                    </w:rPr>
                  </w:rPrChange>
                </w:rPr>
                <w:t>3</w:t>
              </w:r>
            </w:ins>
          </w:p>
        </w:tc>
        <w:tc>
          <w:tcPr>
            <w:tcW w:w="421" w:type="pct"/>
            <w:shd w:val="clear" w:color="auto" w:fill="auto"/>
            <w:vAlign w:val="bottom"/>
            <w:hideMark/>
            <w:tcPrChange w:id="885"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886" w:author="Francisco Felix" w:date="2012-12-23T16:31:00Z"/>
                <w:color w:val="000000"/>
                <w:sz w:val="20"/>
                <w:szCs w:val="20"/>
                <w:lang w:eastAsia="en-US"/>
                <w:rPrChange w:id="887" w:author="Francisco Felix" w:date="2012-12-23T16:43:00Z">
                  <w:rPr>
                    <w:ins w:id="888" w:author="Francisco Felix" w:date="2012-12-23T16:31:00Z"/>
                    <w:rFonts w:ascii="Arial" w:hAnsi="Arial"/>
                    <w:color w:val="000000"/>
                    <w:sz w:val="20"/>
                    <w:szCs w:val="20"/>
                    <w:lang w:eastAsia="en-US"/>
                  </w:rPr>
                </w:rPrChange>
              </w:rPr>
            </w:pPr>
            <w:ins w:id="889" w:author="Francisco Felix" w:date="2012-12-23T16:31:00Z">
              <w:r w:rsidRPr="00387C5A">
                <w:rPr>
                  <w:color w:val="000000"/>
                  <w:sz w:val="20"/>
                  <w:szCs w:val="20"/>
                  <w:lang w:eastAsia="en-US"/>
                  <w:rPrChange w:id="890" w:author="Francisco Felix" w:date="2012-12-23T16:43:00Z">
                    <w:rPr>
                      <w:rFonts w:ascii="Arial" w:hAnsi="Arial"/>
                      <w:color w:val="000000"/>
                      <w:sz w:val="20"/>
                      <w:szCs w:val="20"/>
                      <w:lang w:eastAsia="en-US"/>
                    </w:rPr>
                  </w:rPrChange>
                </w:rPr>
                <w:t>TC</w:t>
              </w:r>
            </w:ins>
          </w:p>
        </w:tc>
        <w:tc>
          <w:tcPr>
            <w:tcW w:w="349" w:type="pct"/>
            <w:shd w:val="clear" w:color="auto" w:fill="auto"/>
            <w:vAlign w:val="bottom"/>
            <w:hideMark/>
            <w:tcPrChange w:id="891"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892" w:author="Francisco Felix" w:date="2012-12-23T16:31:00Z"/>
                <w:color w:val="000000"/>
                <w:sz w:val="20"/>
                <w:szCs w:val="20"/>
                <w:lang w:eastAsia="en-US"/>
                <w:rPrChange w:id="893" w:author="Francisco Felix" w:date="2012-12-23T16:43:00Z">
                  <w:rPr>
                    <w:ins w:id="894" w:author="Francisco Felix" w:date="2012-12-23T16:31:00Z"/>
                    <w:rFonts w:ascii="Arial" w:hAnsi="Arial"/>
                    <w:color w:val="000000"/>
                    <w:sz w:val="20"/>
                    <w:szCs w:val="20"/>
                    <w:lang w:eastAsia="en-US"/>
                  </w:rPr>
                </w:rPrChange>
              </w:rPr>
            </w:pPr>
            <w:ins w:id="895" w:author="Francisco Felix" w:date="2012-12-23T16:31:00Z">
              <w:r w:rsidRPr="00387C5A">
                <w:rPr>
                  <w:color w:val="000000"/>
                  <w:sz w:val="20"/>
                  <w:szCs w:val="20"/>
                  <w:lang w:eastAsia="en-US"/>
                  <w:rPrChange w:id="896" w:author="Francisco Felix" w:date="2012-12-23T16:43:00Z">
                    <w:rPr>
                      <w:rFonts w:ascii="Arial" w:hAnsi="Arial"/>
                      <w:color w:val="000000"/>
                      <w:sz w:val="20"/>
                      <w:szCs w:val="20"/>
                      <w:lang w:eastAsia="en-US"/>
                    </w:rPr>
                  </w:rPrChange>
                </w:rPr>
                <w:t>0,6</w:t>
              </w:r>
            </w:ins>
          </w:p>
        </w:tc>
      </w:tr>
      <w:tr w:rsidR="00387C5A" w:rsidRPr="00387C5A" w:rsidTr="005C368B">
        <w:tblPrEx>
          <w:tblW w:w="4651" w:type="pct"/>
          <w:tblBorders>
            <w:top w:val="single" w:sz="4" w:space="0" w:color="auto"/>
            <w:bottom w:val="single" w:sz="4" w:space="0" w:color="auto"/>
          </w:tblBorders>
          <w:tblPrExChange w:id="897" w:author="Francisco Felix" w:date="2012-12-23T16:45:00Z">
            <w:tblPrEx>
              <w:tblW w:w="4638" w:type="pct"/>
            </w:tblPrEx>
          </w:tblPrExChange>
        </w:tblPrEx>
        <w:trPr>
          <w:divId w:val="1610505160"/>
          <w:trHeight w:val="240"/>
          <w:ins w:id="898" w:author="Francisco Felix" w:date="2012-12-23T16:31:00Z"/>
          <w:trPrChange w:id="899" w:author="Francisco Felix" w:date="2012-12-23T16:45:00Z">
            <w:trPr>
              <w:gridAfter w:val="0"/>
              <w:divId w:val="1610505160"/>
              <w:trHeight w:val="240"/>
            </w:trPr>
          </w:trPrChange>
        </w:trPr>
        <w:tc>
          <w:tcPr>
            <w:tcW w:w="722" w:type="pct"/>
            <w:shd w:val="clear" w:color="auto" w:fill="auto"/>
            <w:vAlign w:val="bottom"/>
            <w:hideMark/>
            <w:tcPrChange w:id="900"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901" w:author="Francisco Felix" w:date="2012-12-23T16:31:00Z"/>
                <w:color w:val="000000"/>
                <w:sz w:val="20"/>
                <w:szCs w:val="20"/>
                <w:lang w:eastAsia="en-US"/>
                <w:rPrChange w:id="902" w:author="Francisco Felix" w:date="2012-12-23T16:43:00Z">
                  <w:rPr>
                    <w:ins w:id="903" w:author="Francisco Felix" w:date="2012-12-23T16:31:00Z"/>
                    <w:rFonts w:ascii="Arial" w:hAnsi="Arial"/>
                    <w:color w:val="000000"/>
                    <w:sz w:val="20"/>
                    <w:szCs w:val="20"/>
                    <w:lang w:eastAsia="en-US"/>
                  </w:rPr>
                </w:rPrChange>
              </w:rPr>
            </w:pPr>
            <w:ins w:id="904" w:author="Francisco Felix" w:date="2012-12-23T16:31:00Z">
              <w:r w:rsidRPr="00387C5A">
                <w:rPr>
                  <w:color w:val="000000"/>
                  <w:sz w:val="20"/>
                  <w:szCs w:val="20"/>
                  <w:lang w:eastAsia="en-US"/>
                  <w:rPrChange w:id="905"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90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07" w:author="Francisco Felix" w:date="2012-12-23T16:31:00Z"/>
                <w:color w:val="000000"/>
                <w:sz w:val="20"/>
                <w:szCs w:val="20"/>
                <w:lang w:eastAsia="en-US"/>
                <w:rPrChange w:id="908" w:author="Francisco Felix" w:date="2012-12-23T16:43:00Z">
                  <w:rPr>
                    <w:ins w:id="909" w:author="Francisco Felix" w:date="2012-12-23T16:31:00Z"/>
                    <w:rFonts w:ascii="Arial" w:hAnsi="Arial"/>
                    <w:color w:val="000000"/>
                    <w:sz w:val="20"/>
                    <w:szCs w:val="20"/>
                    <w:lang w:eastAsia="en-US"/>
                  </w:rPr>
                </w:rPrChange>
              </w:rPr>
            </w:pPr>
            <w:ins w:id="910" w:author="Francisco Felix" w:date="2012-12-23T16:31:00Z">
              <w:r w:rsidRPr="00387C5A">
                <w:rPr>
                  <w:color w:val="000000"/>
                  <w:sz w:val="20"/>
                  <w:szCs w:val="20"/>
                  <w:lang w:eastAsia="en-US"/>
                  <w:rPrChange w:id="911" w:author="Francisco Felix" w:date="2012-12-23T16:43:00Z">
                    <w:rPr>
                      <w:rFonts w:ascii="Arial" w:hAnsi="Arial"/>
                      <w:color w:val="000000"/>
                      <w:sz w:val="20"/>
                      <w:szCs w:val="20"/>
                      <w:lang w:eastAsia="en-US"/>
                    </w:rPr>
                  </w:rPrChange>
                </w:rPr>
                <w:t>10</w:t>
              </w:r>
            </w:ins>
          </w:p>
        </w:tc>
        <w:tc>
          <w:tcPr>
            <w:tcW w:w="558" w:type="pct"/>
            <w:shd w:val="clear" w:color="auto" w:fill="auto"/>
            <w:vAlign w:val="bottom"/>
            <w:hideMark/>
            <w:tcPrChange w:id="912"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13" w:author="Francisco Felix" w:date="2012-12-23T16:31:00Z"/>
                <w:color w:val="000000"/>
                <w:sz w:val="20"/>
                <w:szCs w:val="20"/>
                <w:lang w:eastAsia="en-US"/>
                <w:rPrChange w:id="914" w:author="Francisco Felix" w:date="2012-12-23T16:43:00Z">
                  <w:rPr>
                    <w:ins w:id="915" w:author="Francisco Felix" w:date="2012-12-23T16:31:00Z"/>
                    <w:rFonts w:ascii="Arial" w:hAnsi="Arial"/>
                    <w:color w:val="000000"/>
                    <w:sz w:val="20"/>
                    <w:szCs w:val="20"/>
                    <w:lang w:eastAsia="en-US"/>
                  </w:rPr>
                </w:rPrChange>
              </w:rPr>
            </w:pPr>
            <w:ins w:id="916" w:author="Francisco Felix" w:date="2012-12-23T16:31:00Z">
              <w:r w:rsidRPr="00387C5A">
                <w:rPr>
                  <w:color w:val="000000"/>
                  <w:sz w:val="20"/>
                  <w:szCs w:val="20"/>
                  <w:lang w:eastAsia="en-US"/>
                  <w:rPrChange w:id="917" w:author="Francisco Felix" w:date="2012-12-23T16:43:00Z">
                    <w:rPr>
                      <w:rFonts w:ascii="Arial" w:hAnsi="Arial"/>
                      <w:color w:val="000000"/>
                      <w:sz w:val="20"/>
                      <w:szCs w:val="20"/>
                      <w:lang w:eastAsia="en-US"/>
                    </w:rPr>
                  </w:rPrChange>
                </w:rPr>
                <w:t>3</w:t>
              </w:r>
            </w:ins>
          </w:p>
        </w:tc>
        <w:tc>
          <w:tcPr>
            <w:tcW w:w="411" w:type="pct"/>
            <w:shd w:val="clear" w:color="auto" w:fill="auto"/>
            <w:vAlign w:val="bottom"/>
            <w:hideMark/>
            <w:tcPrChange w:id="918"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19" w:author="Francisco Felix" w:date="2012-12-23T16:31:00Z"/>
                <w:color w:val="000000"/>
                <w:sz w:val="20"/>
                <w:szCs w:val="20"/>
                <w:lang w:eastAsia="en-US"/>
                <w:rPrChange w:id="920" w:author="Francisco Felix" w:date="2012-12-23T16:43:00Z">
                  <w:rPr>
                    <w:ins w:id="921" w:author="Francisco Felix" w:date="2012-12-23T16:31:00Z"/>
                    <w:rFonts w:ascii="Arial" w:hAnsi="Arial"/>
                    <w:color w:val="000000"/>
                    <w:sz w:val="20"/>
                    <w:szCs w:val="20"/>
                    <w:lang w:eastAsia="en-US"/>
                  </w:rPr>
                </w:rPrChange>
              </w:rPr>
            </w:pPr>
            <w:ins w:id="922" w:author="Francisco Felix" w:date="2012-12-23T16:31:00Z">
              <w:r w:rsidRPr="00387C5A">
                <w:rPr>
                  <w:color w:val="000000"/>
                  <w:sz w:val="20"/>
                  <w:szCs w:val="20"/>
                  <w:lang w:eastAsia="en-US"/>
                  <w:rPrChange w:id="923" w:author="Francisco Felix" w:date="2012-12-23T16:43:00Z">
                    <w:rPr>
                      <w:rFonts w:ascii="Arial" w:hAnsi="Arial"/>
                      <w:color w:val="000000"/>
                      <w:sz w:val="20"/>
                      <w:szCs w:val="20"/>
                      <w:lang w:eastAsia="en-US"/>
                    </w:rPr>
                  </w:rPrChange>
                </w:rPr>
                <w:t>30</w:t>
              </w:r>
            </w:ins>
          </w:p>
        </w:tc>
        <w:tc>
          <w:tcPr>
            <w:tcW w:w="543" w:type="pct"/>
            <w:shd w:val="clear" w:color="auto" w:fill="auto"/>
            <w:vAlign w:val="bottom"/>
            <w:hideMark/>
            <w:tcPrChange w:id="924"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25" w:author="Francisco Felix" w:date="2012-12-23T16:31:00Z"/>
                <w:color w:val="000000"/>
                <w:sz w:val="20"/>
                <w:szCs w:val="20"/>
                <w:lang w:eastAsia="en-US"/>
                <w:rPrChange w:id="926" w:author="Francisco Felix" w:date="2012-12-23T16:43:00Z">
                  <w:rPr>
                    <w:ins w:id="927" w:author="Francisco Felix" w:date="2012-12-23T16:31:00Z"/>
                    <w:rFonts w:ascii="Arial" w:hAnsi="Arial"/>
                    <w:color w:val="000000"/>
                    <w:sz w:val="20"/>
                    <w:szCs w:val="20"/>
                    <w:lang w:eastAsia="en-US"/>
                  </w:rPr>
                </w:rPrChange>
              </w:rPr>
            </w:pPr>
            <w:ins w:id="928" w:author="Francisco Felix" w:date="2012-12-23T16:31:00Z">
              <w:r w:rsidRPr="00387C5A">
                <w:rPr>
                  <w:color w:val="000000"/>
                  <w:sz w:val="20"/>
                  <w:szCs w:val="20"/>
                  <w:lang w:eastAsia="en-US"/>
                  <w:rPrChange w:id="929" w:author="Francisco Felix" w:date="2012-12-23T16:43:00Z">
                    <w:rPr>
                      <w:rFonts w:ascii="Arial" w:hAnsi="Arial"/>
                      <w:color w:val="000000"/>
                      <w:sz w:val="20"/>
                      <w:szCs w:val="20"/>
                      <w:lang w:eastAsia="en-US"/>
                    </w:rPr>
                  </w:rPrChange>
                </w:rPr>
                <w:t>5</w:t>
              </w:r>
            </w:ins>
          </w:p>
        </w:tc>
        <w:tc>
          <w:tcPr>
            <w:tcW w:w="558" w:type="pct"/>
            <w:shd w:val="clear" w:color="auto" w:fill="auto"/>
            <w:vAlign w:val="bottom"/>
            <w:hideMark/>
            <w:tcPrChange w:id="930"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931" w:author="Francisco Felix" w:date="2012-12-23T16:31:00Z"/>
                <w:color w:val="000000"/>
                <w:sz w:val="20"/>
                <w:szCs w:val="20"/>
                <w:lang w:eastAsia="en-US"/>
                <w:rPrChange w:id="932" w:author="Francisco Felix" w:date="2012-12-23T16:43:00Z">
                  <w:rPr>
                    <w:ins w:id="933" w:author="Francisco Felix" w:date="2012-12-23T16:31:00Z"/>
                    <w:rFonts w:ascii="Arial" w:hAnsi="Arial"/>
                    <w:color w:val="000000"/>
                    <w:sz w:val="20"/>
                    <w:szCs w:val="20"/>
                    <w:lang w:eastAsia="en-US"/>
                  </w:rPr>
                </w:rPrChange>
              </w:rPr>
            </w:pPr>
            <w:ins w:id="934" w:author="Francisco Felix" w:date="2012-12-23T16:31:00Z">
              <w:r w:rsidRPr="00387C5A">
                <w:rPr>
                  <w:color w:val="000000"/>
                  <w:sz w:val="20"/>
                  <w:szCs w:val="20"/>
                  <w:lang w:eastAsia="en-US"/>
                  <w:rPrChange w:id="935" w:author="Francisco Felix" w:date="2012-12-23T16:43:00Z">
                    <w:rPr>
                      <w:rFonts w:ascii="Arial" w:hAnsi="Arial"/>
                      <w:color w:val="000000"/>
                      <w:sz w:val="20"/>
                      <w:szCs w:val="20"/>
                      <w:lang w:eastAsia="en-US"/>
                    </w:rPr>
                  </w:rPrChange>
                </w:rPr>
                <w:t>0,9</w:t>
              </w:r>
            </w:ins>
          </w:p>
        </w:tc>
        <w:tc>
          <w:tcPr>
            <w:tcW w:w="411" w:type="pct"/>
            <w:shd w:val="clear" w:color="auto" w:fill="auto"/>
            <w:vAlign w:val="bottom"/>
            <w:hideMark/>
            <w:tcPrChange w:id="93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937" w:author="Francisco Felix" w:date="2012-12-23T16:31:00Z"/>
                <w:color w:val="000000"/>
                <w:sz w:val="20"/>
                <w:szCs w:val="20"/>
                <w:lang w:eastAsia="en-US"/>
                <w:rPrChange w:id="938" w:author="Francisco Felix" w:date="2012-12-23T16:43:00Z">
                  <w:rPr>
                    <w:ins w:id="939" w:author="Francisco Felix" w:date="2012-12-23T16:31:00Z"/>
                    <w:rFonts w:ascii="Arial" w:hAnsi="Arial"/>
                    <w:color w:val="000000"/>
                    <w:sz w:val="20"/>
                    <w:szCs w:val="20"/>
                    <w:lang w:eastAsia="en-US"/>
                  </w:rPr>
                </w:rPrChange>
              </w:rPr>
            </w:pPr>
            <w:ins w:id="940" w:author="Francisco Felix" w:date="2012-12-23T16:31:00Z">
              <w:r w:rsidRPr="00387C5A">
                <w:rPr>
                  <w:color w:val="000000"/>
                  <w:sz w:val="20"/>
                  <w:szCs w:val="20"/>
                  <w:lang w:eastAsia="en-US"/>
                  <w:rPrChange w:id="941" w:author="Francisco Felix" w:date="2012-12-23T16:43:00Z">
                    <w:rPr>
                      <w:rFonts w:ascii="Arial" w:hAnsi="Arial"/>
                      <w:color w:val="000000"/>
                      <w:sz w:val="20"/>
                      <w:szCs w:val="20"/>
                      <w:lang w:eastAsia="en-US"/>
                    </w:rPr>
                  </w:rPrChange>
                </w:rPr>
                <w:t>4,5</w:t>
              </w:r>
            </w:ins>
          </w:p>
        </w:tc>
        <w:tc>
          <w:tcPr>
            <w:tcW w:w="524" w:type="pct"/>
            <w:shd w:val="clear" w:color="auto" w:fill="auto"/>
            <w:vAlign w:val="bottom"/>
            <w:hideMark/>
            <w:tcPrChange w:id="942"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943" w:author="Francisco Felix" w:date="2012-12-23T16:31:00Z"/>
                <w:color w:val="000000"/>
                <w:sz w:val="20"/>
                <w:szCs w:val="20"/>
                <w:lang w:eastAsia="en-US"/>
                <w:rPrChange w:id="944" w:author="Francisco Felix" w:date="2012-12-23T16:43:00Z">
                  <w:rPr>
                    <w:ins w:id="945" w:author="Francisco Felix" w:date="2012-12-23T16:31:00Z"/>
                    <w:rFonts w:ascii="Arial" w:hAnsi="Arial"/>
                    <w:color w:val="000000"/>
                    <w:sz w:val="20"/>
                    <w:szCs w:val="20"/>
                    <w:lang w:eastAsia="en-US"/>
                  </w:rPr>
                </w:rPrChange>
              </w:rPr>
            </w:pPr>
            <w:ins w:id="946" w:author="Francisco Felix" w:date="2012-12-23T16:31:00Z">
              <w:r w:rsidRPr="00387C5A">
                <w:rPr>
                  <w:color w:val="000000"/>
                  <w:sz w:val="20"/>
                  <w:szCs w:val="20"/>
                  <w:lang w:eastAsia="en-US"/>
                  <w:rPrChange w:id="947" w:author="Francisco Felix" w:date="2012-12-23T16:43:00Z">
                    <w:rPr>
                      <w:rFonts w:ascii="Arial" w:hAnsi="Arial"/>
                      <w:color w:val="000000"/>
                      <w:sz w:val="20"/>
                      <w:szCs w:val="20"/>
                      <w:lang w:eastAsia="en-US"/>
                    </w:rPr>
                  </w:rPrChange>
                </w:rPr>
                <w:t>6</w:t>
              </w:r>
            </w:ins>
          </w:p>
        </w:tc>
        <w:tc>
          <w:tcPr>
            <w:tcW w:w="421" w:type="pct"/>
            <w:shd w:val="clear" w:color="auto" w:fill="auto"/>
            <w:vAlign w:val="bottom"/>
            <w:hideMark/>
            <w:tcPrChange w:id="94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949" w:author="Francisco Felix" w:date="2012-12-23T16:31:00Z"/>
                <w:color w:val="000000"/>
                <w:sz w:val="20"/>
                <w:szCs w:val="20"/>
                <w:lang w:eastAsia="en-US"/>
                <w:rPrChange w:id="950" w:author="Francisco Felix" w:date="2012-12-23T16:43:00Z">
                  <w:rPr>
                    <w:ins w:id="951" w:author="Francisco Felix" w:date="2012-12-23T16:31:00Z"/>
                    <w:rFonts w:ascii="Arial" w:hAnsi="Arial"/>
                    <w:color w:val="000000"/>
                    <w:sz w:val="20"/>
                    <w:szCs w:val="20"/>
                    <w:lang w:eastAsia="en-US"/>
                  </w:rPr>
                </w:rPrChange>
              </w:rPr>
            </w:pPr>
            <w:ins w:id="952" w:author="Francisco Felix" w:date="2012-12-23T16:31:00Z">
              <w:r w:rsidRPr="00387C5A">
                <w:rPr>
                  <w:color w:val="000000"/>
                  <w:sz w:val="20"/>
                  <w:szCs w:val="20"/>
                  <w:lang w:eastAsia="en-US"/>
                  <w:rPrChange w:id="953" w:author="Francisco Felix" w:date="2012-12-23T16:43:00Z">
                    <w:rPr>
                      <w:rFonts w:ascii="Arial" w:hAnsi="Arial"/>
                      <w:color w:val="000000"/>
                      <w:sz w:val="20"/>
                      <w:szCs w:val="20"/>
                      <w:lang w:eastAsia="en-US"/>
                    </w:rPr>
                  </w:rPrChange>
                </w:rPr>
                <w:t>TC</w:t>
              </w:r>
            </w:ins>
          </w:p>
        </w:tc>
        <w:tc>
          <w:tcPr>
            <w:tcW w:w="349" w:type="pct"/>
            <w:shd w:val="clear" w:color="auto" w:fill="auto"/>
            <w:vAlign w:val="bottom"/>
            <w:hideMark/>
            <w:tcPrChange w:id="954"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955" w:author="Francisco Felix" w:date="2012-12-23T16:31:00Z"/>
                <w:color w:val="000000"/>
                <w:sz w:val="20"/>
                <w:szCs w:val="20"/>
                <w:lang w:eastAsia="en-US"/>
                <w:rPrChange w:id="956" w:author="Francisco Felix" w:date="2012-12-23T16:43:00Z">
                  <w:rPr>
                    <w:ins w:id="957" w:author="Francisco Felix" w:date="2012-12-23T16:31:00Z"/>
                    <w:rFonts w:ascii="Arial" w:hAnsi="Arial"/>
                    <w:color w:val="000000"/>
                    <w:sz w:val="20"/>
                    <w:szCs w:val="20"/>
                    <w:lang w:eastAsia="en-US"/>
                  </w:rPr>
                </w:rPrChange>
              </w:rPr>
            </w:pPr>
            <w:ins w:id="958" w:author="Francisco Felix" w:date="2012-12-23T16:31:00Z">
              <w:r w:rsidRPr="00387C5A">
                <w:rPr>
                  <w:color w:val="000000"/>
                  <w:sz w:val="20"/>
                  <w:szCs w:val="20"/>
                  <w:lang w:eastAsia="en-US"/>
                  <w:rPrChange w:id="959" w:author="Francisco Felix" w:date="2012-12-23T16:43:00Z">
                    <w:rPr>
                      <w:rFonts w:ascii="Arial" w:hAnsi="Arial"/>
                      <w:color w:val="000000"/>
                      <w:sz w:val="20"/>
                      <w:szCs w:val="20"/>
                      <w:lang w:eastAsia="en-US"/>
                    </w:rPr>
                  </w:rPrChange>
                </w:rPr>
                <w:t>0,9</w:t>
              </w:r>
            </w:ins>
          </w:p>
        </w:tc>
      </w:tr>
      <w:tr w:rsidR="00387C5A" w:rsidRPr="00387C5A" w:rsidTr="005C368B">
        <w:tblPrEx>
          <w:tblW w:w="4651" w:type="pct"/>
          <w:tblBorders>
            <w:top w:val="single" w:sz="4" w:space="0" w:color="auto"/>
            <w:bottom w:val="single" w:sz="4" w:space="0" w:color="auto"/>
          </w:tblBorders>
          <w:tblPrExChange w:id="960" w:author="Francisco Felix" w:date="2012-12-23T16:45:00Z">
            <w:tblPrEx>
              <w:tblW w:w="4638" w:type="pct"/>
            </w:tblPrEx>
          </w:tblPrExChange>
        </w:tblPrEx>
        <w:trPr>
          <w:divId w:val="1610505160"/>
          <w:trHeight w:val="240"/>
          <w:ins w:id="961" w:author="Francisco Felix" w:date="2012-12-23T16:31:00Z"/>
          <w:trPrChange w:id="962" w:author="Francisco Felix" w:date="2012-12-23T16:45:00Z">
            <w:trPr>
              <w:gridAfter w:val="0"/>
              <w:divId w:val="1610505160"/>
              <w:trHeight w:val="240"/>
            </w:trPr>
          </w:trPrChange>
        </w:trPr>
        <w:tc>
          <w:tcPr>
            <w:tcW w:w="722" w:type="pct"/>
            <w:shd w:val="clear" w:color="auto" w:fill="auto"/>
            <w:vAlign w:val="bottom"/>
            <w:hideMark/>
            <w:tcPrChange w:id="963"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964" w:author="Francisco Felix" w:date="2012-12-23T16:31:00Z"/>
                <w:color w:val="000000"/>
                <w:sz w:val="20"/>
                <w:szCs w:val="20"/>
                <w:lang w:eastAsia="en-US"/>
                <w:rPrChange w:id="965" w:author="Francisco Felix" w:date="2012-12-23T16:43:00Z">
                  <w:rPr>
                    <w:ins w:id="966" w:author="Francisco Felix" w:date="2012-12-23T16:31:00Z"/>
                    <w:rFonts w:ascii="Arial" w:hAnsi="Arial"/>
                    <w:color w:val="000000"/>
                    <w:sz w:val="20"/>
                    <w:szCs w:val="20"/>
                    <w:lang w:eastAsia="en-US"/>
                  </w:rPr>
                </w:rPrChange>
              </w:rPr>
            </w:pPr>
            <w:ins w:id="967" w:author="Francisco Felix" w:date="2012-12-23T16:31:00Z">
              <w:r w:rsidRPr="00387C5A">
                <w:rPr>
                  <w:color w:val="000000"/>
                  <w:sz w:val="20"/>
                  <w:szCs w:val="20"/>
                  <w:lang w:eastAsia="en-US"/>
                  <w:rPrChange w:id="968"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969"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70" w:author="Francisco Felix" w:date="2012-12-23T16:31:00Z"/>
                <w:color w:val="000000"/>
                <w:sz w:val="20"/>
                <w:szCs w:val="20"/>
                <w:lang w:eastAsia="en-US"/>
                <w:rPrChange w:id="971" w:author="Francisco Felix" w:date="2012-12-23T16:43:00Z">
                  <w:rPr>
                    <w:ins w:id="972" w:author="Francisco Felix" w:date="2012-12-23T16:31:00Z"/>
                    <w:rFonts w:ascii="Arial" w:hAnsi="Arial"/>
                    <w:color w:val="000000"/>
                    <w:sz w:val="20"/>
                    <w:szCs w:val="20"/>
                    <w:lang w:eastAsia="en-US"/>
                  </w:rPr>
                </w:rPrChange>
              </w:rPr>
            </w:pPr>
            <w:ins w:id="973" w:author="Francisco Felix" w:date="2012-12-23T16:31:00Z">
              <w:r w:rsidRPr="00387C5A">
                <w:rPr>
                  <w:color w:val="000000"/>
                  <w:sz w:val="20"/>
                  <w:szCs w:val="20"/>
                  <w:lang w:eastAsia="en-US"/>
                  <w:rPrChange w:id="974" w:author="Francisco Felix" w:date="2012-12-23T16:43:00Z">
                    <w:rPr>
                      <w:rFonts w:ascii="Arial" w:hAnsi="Arial"/>
                      <w:color w:val="000000"/>
                      <w:sz w:val="20"/>
                      <w:szCs w:val="20"/>
                      <w:lang w:eastAsia="en-US"/>
                    </w:rPr>
                  </w:rPrChange>
                </w:rPr>
                <w:t>4</w:t>
              </w:r>
            </w:ins>
          </w:p>
        </w:tc>
        <w:tc>
          <w:tcPr>
            <w:tcW w:w="558" w:type="pct"/>
            <w:shd w:val="clear" w:color="auto" w:fill="auto"/>
            <w:vAlign w:val="bottom"/>
            <w:hideMark/>
            <w:tcPrChange w:id="975"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76" w:author="Francisco Felix" w:date="2012-12-23T16:31:00Z"/>
                <w:color w:val="000000"/>
                <w:sz w:val="20"/>
                <w:szCs w:val="20"/>
                <w:lang w:eastAsia="en-US"/>
                <w:rPrChange w:id="977" w:author="Francisco Felix" w:date="2012-12-23T16:43:00Z">
                  <w:rPr>
                    <w:ins w:id="978" w:author="Francisco Felix" w:date="2012-12-23T16:31:00Z"/>
                    <w:rFonts w:ascii="Arial" w:hAnsi="Arial"/>
                    <w:color w:val="000000"/>
                    <w:sz w:val="20"/>
                    <w:szCs w:val="20"/>
                    <w:lang w:eastAsia="en-US"/>
                  </w:rPr>
                </w:rPrChange>
              </w:rPr>
            </w:pPr>
            <w:ins w:id="979" w:author="Francisco Felix" w:date="2012-12-23T16:31:00Z">
              <w:r w:rsidRPr="00387C5A">
                <w:rPr>
                  <w:color w:val="000000"/>
                  <w:sz w:val="20"/>
                  <w:szCs w:val="20"/>
                  <w:lang w:eastAsia="en-US"/>
                  <w:rPrChange w:id="980" w:author="Francisco Felix" w:date="2012-12-23T16:43:00Z">
                    <w:rPr>
                      <w:rFonts w:ascii="Arial" w:hAnsi="Arial"/>
                      <w:color w:val="000000"/>
                      <w:sz w:val="20"/>
                      <w:szCs w:val="20"/>
                      <w:lang w:eastAsia="en-US"/>
                    </w:rPr>
                  </w:rPrChange>
                </w:rPr>
                <w:t>3,5</w:t>
              </w:r>
            </w:ins>
          </w:p>
        </w:tc>
        <w:tc>
          <w:tcPr>
            <w:tcW w:w="411" w:type="pct"/>
            <w:shd w:val="clear" w:color="auto" w:fill="auto"/>
            <w:vAlign w:val="bottom"/>
            <w:hideMark/>
            <w:tcPrChange w:id="981"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82" w:author="Francisco Felix" w:date="2012-12-23T16:31:00Z"/>
                <w:color w:val="000000"/>
                <w:sz w:val="20"/>
                <w:szCs w:val="20"/>
                <w:lang w:eastAsia="en-US"/>
                <w:rPrChange w:id="983" w:author="Francisco Felix" w:date="2012-12-23T16:43:00Z">
                  <w:rPr>
                    <w:ins w:id="984" w:author="Francisco Felix" w:date="2012-12-23T16:31:00Z"/>
                    <w:rFonts w:ascii="Arial" w:hAnsi="Arial"/>
                    <w:color w:val="000000"/>
                    <w:sz w:val="20"/>
                    <w:szCs w:val="20"/>
                    <w:lang w:eastAsia="en-US"/>
                  </w:rPr>
                </w:rPrChange>
              </w:rPr>
            </w:pPr>
            <w:ins w:id="985" w:author="Francisco Felix" w:date="2012-12-23T16:31:00Z">
              <w:r w:rsidRPr="00387C5A">
                <w:rPr>
                  <w:color w:val="000000"/>
                  <w:sz w:val="20"/>
                  <w:szCs w:val="20"/>
                  <w:lang w:eastAsia="en-US"/>
                  <w:rPrChange w:id="986" w:author="Francisco Felix" w:date="2012-12-23T16:43:00Z">
                    <w:rPr>
                      <w:rFonts w:ascii="Arial" w:hAnsi="Arial"/>
                      <w:color w:val="000000"/>
                      <w:sz w:val="20"/>
                      <w:szCs w:val="20"/>
                      <w:lang w:eastAsia="en-US"/>
                    </w:rPr>
                  </w:rPrChange>
                </w:rPr>
                <w:t>14</w:t>
              </w:r>
            </w:ins>
          </w:p>
        </w:tc>
        <w:tc>
          <w:tcPr>
            <w:tcW w:w="543" w:type="pct"/>
            <w:shd w:val="clear" w:color="auto" w:fill="auto"/>
            <w:vAlign w:val="bottom"/>
            <w:hideMark/>
            <w:tcPrChange w:id="98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988" w:author="Francisco Felix" w:date="2012-12-23T16:31:00Z"/>
                <w:color w:val="000000"/>
                <w:sz w:val="20"/>
                <w:szCs w:val="20"/>
                <w:lang w:eastAsia="en-US"/>
                <w:rPrChange w:id="989" w:author="Francisco Felix" w:date="2012-12-23T16:43:00Z">
                  <w:rPr>
                    <w:ins w:id="990" w:author="Francisco Felix" w:date="2012-12-23T16:31:00Z"/>
                    <w:rFonts w:ascii="Arial" w:hAnsi="Arial"/>
                    <w:color w:val="000000"/>
                    <w:sz w:val="20"/>
                    <w:szCs w:val="20"/>
                    <w:lang w:eastAsia="en-US"/>
                  </w:rPr>
                </w:rPrChange>
              </w:rPr>
            </w:pPr>
            <w:ins w:id="991" w:author="Francisco Felix" w:date="2012-12-23T16:31:00Z">
              <w:r w:rsidRPr="00387C5A">
                <w:rPr>
                  <w:color w:val="000000"/>
                  <w:sz w:val="20"/>
                  <w:szCs w:val="20"/>
                  <w:lang w:eastAsia="en-US"/>
                  <w:rPrChange w:id="992" w:author="Francisco Felix" w:date="2012-12-23T16:43:00Z">
                    <w:rPr>
                      <w:rFonts w:ascii="Arial" w:hAnsi="Arial"/>
                      <w:color w:val="000000"/>
                      <w:sz w:val="20"/>
                      <w:szCs w:val="20"/>
                      <w:lang w:eastAsia="en-US"/>
                    </w:rPr>
                  </w:rPrChange>
                </w:rPr>
                <w:t>3,5</w:t>
              </w:r>
            </w:ins>
          </w:p>
        </w:tc>
        <w:tc>
          <w:tcPr>
            <w:tcW w:w="558" w:type="pct"/>
            <w:shd w:val="clear" w:color="auto" w:fill="auto"/>
            <w:vAlign w:val="bottom"/>
            <w:hideMark/>
            <w:tcPrChange w:id="993"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994" w:author="Francisco Felix" w:date="2012-12-23T16:31:00Z"/>
                <w:color w:val="000000"/>
                <w:sz w:val="20"/>
                <w:szCs w:val="20"/>
                <w:lang w:eastAsia="en-US"/>
                <w:rPrChange w:id="995" w:author="Francisco Felix" w:date="2012-12-23T16:43:00Z">
                  <w:rPr>
                    <w:ins w:id="996" w:author="Francisco Felix" w:date="2012-12-23T16:31:00Z"/>
                    <w:rFonts w:ascii="Arial" w:hAnsi="Arial"/>
                    <w:color w:val="000000"/>
                    <w:sz w:val="20"/>
                    <w:szCs w:val="20"/>
                    <w:lang w:eastAsia="en-US"/>
                  </w:rPr>
                </w:rPrChange>
              </w:rPr>
            </w:pPr>
            <w:ins w:id="997" w:author="Francisco Felix" w:date="2012-12-23T16:31:00Z">
              <w:r w:rsidRPr="00387C5A">
                <w:rPr>
                  <w:color w:val="000000"/>
                  <w:sz w:val="20"/>
                  <w:szCs w:val="20"/>
                  <w:lang w:eastAsia="en-US"/>
                  <w:rPrChange w:id="998" w:author="Francisco Felix" w:date="2012-12-23T16:43:00Z">
                    <w:rPr>
                      <w:rFonts w:ascii="Arial" w:hAnsi="Arial"/>
                      <w:color w:val="000000"/>
                      <w:sz w:val="20"/>
                      <w:szCs w:val="20"/>
                      <w:lang w:eastAsia="en-US"/>
                    </w:rPr>
                  </w:rPrChange>
                </w:rPr>
                <w:t>2,6</w:t>
              </w:r>
            </w:ins>
          </w:p>
        </w:tc>
        <w:tc>
          <w:tcPr>
            <w:tcW w:w="411" w:type="pct"/>
            <w:shd w:val="clear" w:color="auto" w:fill="auto"/>
            <w:vAlign w:val="bottom"/>
            <w:hideMark/>
            <w:tcPrChange w:id="999"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00" w:author="Francisco Felix" w:date="2012-12-23T16:31:00Z"/>
                <w:color w:val="000000"/>
                <w:sz w:val="20"/>
                <w:szCs w:val="20"/>
                <w:lang w:eastAsia="en-US"/>
                <w:rPrChange w:id="1001" w:author="Francisco Felix" w:date="2012-12-23T16:43:00Z">
                  <w:rPr>
                    <w:ins w:id="1002" w:author="Francisco Felix" w:date="2012-12-23T16:31:00Z"/>
                    <w:rFonts w:ascii="Arial" w:hAnsi="Arial"/>
                    <w:color w:val="000000"/>
                    <w:sz w:val="20"/>
                    <w:szCs w:val="20"/>
                    <w:lang w:eastAsia="en-US"/>
                  </w:rPr>
                </w:rPrChange>
              </w:rPr>
            </w:pPr>
            <w:ins w:id="1003" w:author="Francisco Felix" w:date="2012-12-23T16:31:00Z">
              <w:r w:rsidRPr="00387C5A">
                <w:rPr>
                  <w:color w:val="000000"/>
                  <w:sz w:val="20"/>
                  <w:szCs w:val="20"/>
                  <w:lang w:eastAsia="en-US"/>
                  <w:rPrChange w:id="1004" w:author="Francisco Felix" w:date="2012-12-23T16:43:00Z">
                    <w:rPr>
                      <w:rFonts w:ascii="Arial" w:hAnsi="Arial"/>
                      <w:color w:val="000000"/>
                      <w:sz w:val="20"/>
                      <w:szCs w:val="20"/>
                      <w:lang w:eastAsia="en-US"/>
                    </w:rPr>
                  </w:rPrChange>
                </w:rPr>
                <w:t>9,1</w:t>
              </w:r>
            </w:ins>
          </w:p>
        </w:tc>
        <w:tc>
          <w:tcPr>
            <w:tcW w:w="524" w:type="pct"/>
            <w:shd w:val="clear" w:color="auto" w:fill="auto"/>
            <w:vAlign w:val="bottom"/>
            <w:hideMark/>
            <w:tcPrChange w:id="1005"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06" w:author="Francisco Felix" w:date="2012-12-23T16:31:00Z"/>
                <w:color w:val="000000"/>
                <w:sz w:val="20"/>
                <w:szCs w:val="20"/>
                <w:lang w:eastAsia="en-US"/>
                <w:rPrChange w:id="1007" w:author="Francisco Felix" w:date="2012-12-23T16:43:00Z">
                  <w:rPr>
                    <w:ins w:id="1008" w:author="Francisco Felix" w:date="2012-12-23T16:31:00Z"/>
                    <w:rFonts w:ascii="Arial" w:hAnsi="Arial"/>
                    <w:color w:val="000000"/>
                    <w:sz w:val="20"/>
                    <w:szCs w:val="20"/>
                    <w:lang w:eastAsia="en-US"/>
                  </w:rPr>
                </w:rPrChange>
              </w:rPr>
            </w:pPr>
            <w:ins w:id="1009" w:author="Francisco Felix" w:date="2012-12-23T16:31:00Z">
              <w:r w:rsidRPr="00387C5A">
                <w:rPr>
                  <w:color w:val="000000"/>
                  <w:sz w:val="20"/>
                  <w:szCs w:val="20"/>
                  <w:lang w:eastAsia="en-US"/>
                  <w:rPrChange w:id="1010" w:author="Francisco Felix" w:date="2012-12-23T16:43:00Z">
                    <w:rPr>
                      <w:rFonts w:ascii="Arial" w:hAnsi="Arial"/>
                      <w:color w:val="000000"/>
                      <w:sz w:val="20"/>
                      <w:szCs w:val="20"/>
                      <w:lang w:eastAsia="en-US"/>
                    </w:rPr>
                  </w:rPrChange>
                </w:rPr>
                <w:t>11</w:t>
              </w:r>
            </w:ins>
          </w:p>
        </w:tc>
        <w:tc>
          <w:tcPr>
            <w:tcW w:w="421" w:type="pct"/>
            <w:shd w:val="clear" w:color="auto" w:fill="auto"/>
            <w:vAlign w:val="bottom"/>
            <w:hideMark/>
            <w:tcPrChange w:id="1011"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012" w:author="Francisco Felix" w:date="2012-12-23T16:31:00Z"/>
                <w:color w:val="000000"/>
                <w:sz w:val="20"/>
                <w:szCs w:val="20"/>
                <w:lang w:eastAsia="en-US"/>
                <w:rPrChange w:id="1013" w:author="Francisco Felix" w:date="2012-12-23T16:43:00Z">
                  <w:rPr>
                    <w:ins w:id="1014" w:author="Francisco Felix" w:date="2012-12-23T16:31:00Z"/>
                    <w:rFonts w:ascii="Arial" w:hAnsi="Arial"/>
                    <w:color w:val="000000"/>
                    <w:sz w:val="20"/>
                    <w:szCs w:val="20"/>
                    <w:lang w:eastAsia="en-US"/>
                  </w:rPr>
                </w:rPrChange>
              </w:rPr>
            </w:pPr>
            <w:ins w:id="1015" w:author="Francisco Felix" w:date="2012-12-23T16:31:00Z">
              <w:r w:rsidRPr="00387C5A">
                <w:rPr>
                  <w:color w:val="000000"/>
                  <w:sz w:val="20"/>
                  <w:szCs w:val="20"/>
                  <w:lang w:eastAsia="en-US"/>
                  <w:rPrChange w:id="1016" w:author="Francisco Felix" w:date="2012-12-23T16:43:00Z">
                    <w:rPr>
                      <w:rFonts w:ascii="Arial" w:hAnsi="Arial"/>
                      <w:color w:val="000000"/>
                      <w:sz w:val="20"/>
                      <w:szCs w:val="20"/>
                      <w:lang w:eastAsia="en-US"/>
                    </w:rPr>
                  </w:rPrChange>
                </w:rPr>
                <w:t>TC</w:t>
              </w:r>
            </w:ins>
          </w:p>
        </w:tc>
        <w:tc>
          <w:tcPr>
            <w:tcW w:w="349" w:type="pct"/>
            <w:shd w:val="clear" w:color="auto" w:fill="auto"/>
            <w:vAlign w:val="bottom"/>
            <w:hideMark/>
            <w:tcPrChange w:id="1017"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18" w:author="Francisco Felix" w:date="2012-12-23T16:31:00Z"/>
                <w:color w:val="000000"/>
                <w:sz w:val="20"/>
                <w:szCs w:val="20"/>
                <w:lang w:eastAsia="en-US"/>
                <w:rPrChange w:id="1019" w:author="Francisco Felix" w:date="2012-12-23T16:43:00Z">
                  <w:rPr>
                    <w:ins w:id="1020" w:author="Francisco Felix" w:date="2012-12-23T16:31:00Z"/>
                    <w:rFonts w:ascii="Arial" w:hAnsi="Arial"/>
                    <w:color w:val="000000"/>
                    <w:sz w:val="20"/>
                    <w:szCs w:val="20"/>
                    <w:lang w:eastAsia="en-US"/>
                  </w:rPr>
                </w:rPrChange>
              </w:rPr>
            </w:pPr>
            <w:ins w:id="1021" w:author="Francisco Felix" w:date="2012-12-23T16:31:00Z">
              <w:r w:rsidRPr="00387C5A">
                <w:rPr>
                  <w:color w:val="000000"/>
                  <w:sz w:val="20"/>
                  <w:szCs w:val="20"/>
                  <w:lang w:eastAsia="en-US"/>
                  <w:rPrChange w:id="1022" w:author="Francisco Felix" w:date="2012-12-23T16:43:00Z">
                    <w:rPr>
                      <w:rFonts w:ascii="Arial" w:hAnsi="Arial"/>
                      <w:color w:val="000000"/>
                      <w:sz w:val="20"/>
                      <w:szCs w:val="20"/>
                      <w:lang w:eastAsia="en-US"/>
                    </w:rPr>
                  </w:rPrChange>
                </w:rPr>
                <w:t>11,1</w:t>
              </w:r>
            </w:ins>
          </w:p>
        </w:tc>
      </w:tr>
      <w:tr w:rsidR="00387C5A" w:rsidRPr="00387C5A" w:rsidTr="005C368B">
        <w:tblPrEx>
          <w:tblW w:w="4651" w:type="pct"/>
          <w:tblBorders>
            <w:top w:val="single" w:sz="4" w:space="0" w:color="auto"/>
            <w:bottom w:val="single" w:sz="4" w:space="0" w:color="auto"/>
          </w:tblBorders>
          <w:tblPrExChange w:id="1023" w:author="Francisco Felix" w:date="2012-12-23T16:45:00Z">
            <w:tblPrEx>
              <w:tblW w:w="4638" w:type="pct"/>
            </w:tblPrEx>
          </w:tblPrExChange>
        </w:tblPrEx>
        <w:trPr>
          <w:divId w:val="1610505160"/>
          <w:trHeight w:val="240"/>
          <w:ins w:id="1024" w:author="Francisco Felix" w:date="2012-12-23T16:31:00Z"/>
          <w:trPrChange w:id="1025" w:author="Francisco Felix" w:date="2012-12-23T16:45:00Z">
            <w:trPr>
              <w:gridAfter w:val="0"/>
              <w:divId w:val="1610505160"/>
              <w:trHeight w:val="240"/>
            </w:trPr>
          </w:trPrChange>
        </w:trPr>
        <w:tc>
          <w:tcPr>
            <w:tcW w:w="722" w:type="pct"/>
            <w:shd w:val="clear" w:color="auto" w:fill="auto"/>
            <w:vAlign w:val="bottom"/>
            <w:hideMark/>
            <w:tcPrChange w:id="1026"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027" w:author="Francisco Felix" w:date="2012-12-23T16:31:00Z"/>
                <w:color w:val="000000"/>
                <w:sz w:val="20"/>
                <w:szCs w:val="20"/>
                <w:lang w:eastAsia="en-US"/>
                <w:rPrChange w:id="1028" w:author="Francisco Felix" w:date="2012-12-23T16:43:00Z">
                  <w:rPr>
                    <w:ins w:id="1029" w:author="Francisco Felix" w:date="2012-12-23T16:31:00Z"/>
                    <w:rFonts w:ascii="Arial" w:hAnsi="Arial"/>
                    <w:color w:val="000000"/>
                    <w:sz w:val="20"/>
                    <w:szCs w:val="20"/>
                    <w:lang w:eastAsia="en-US"/>
                  </w:rPr>
                </w:rPrChange>
              </w:rPr>
            </w:pPr>
            <w:ins w:id="1030" w:author="Francisco Felix" w:date="2012-12-23T16:31:00Z">
              <w:r w:rsidRPr="00387C5A">
                <w:rPr>
                  <w:color w:val="000000"/>
                  <w:sz w:val="20"/>
                  <w:szCs w:val="20"/>
                  <w:lang w:eastAsia="en-US"/>
                  <w:rPrChange w:id="1031"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032"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033" w:author="Francisco Felix" w:date="2012-12-23T16:31:00Z"/>
                <w:color w:val="000000"/>
                <w:sz w:val="20"/>
                <w:szCs w:val="20"/>
                <w:lang w:eastAsia="en-US"/>
                <w:rPrChange w:id="1034" w:author="Francisco Felix" w:date="2012-12-23T16:43:00Z">
                  <w:rPr>
                    <w:ins w:id="1035" w:author="Francisco Felix" w:date="2012-12-23T16:31:00Z"/>
                    <w:rFonts w:ascii="Arial" w:hAnsi="Arial"/>
                    <w:color w:val="000000"/>
                    <w:sz w:val="20"/>
                    <w:szCs w:val="20"/>
                    <w:lang w:eastAsia="en-US"/>
                  </w:rPr>
                </w:rPrChange>
              </w:rPr>
            </w:pPr>
            <w:ins w:id="1036" w:author="Francisco Felix" w:date="2012-12-23T16:31:00Z">
              <w:r w:rsidRPr="00387C5A">
                <w:rPr>
                  <w:color w:val="000000"/>
                  <w:sz w:val="20"/>
                  <w:szCs w:val="20"/>
                  <w:lang w:eastAsia="en-US"/>
                  <w:rPrChange w:id="1037" w:author="Francisco Felix" w:date="2012-12-23T16:43:00Z">
                    <w:rPr>
                      <w:rFonts w:ascii="Arial" w:hAnsi="Arial"/>
                      <w:color w:val="000000"/>
                      <w:sz w:val="20"/>
                      <w:szCs w:val="20"/>
                      <w:lang w:eastAsia="en-US"/>
                    </w:rPr>
                  </w:rPrChange>
                </w:rPr>
                <w:t>4</w:t>
              </w:r>
            </w:ins>
          </w:p>
        </w:tc>
        <w:tc>
          <w:tcPr>
            <w:tcW w:w="558" w:type="pct"/>
            <w:shd w:val="clear" w:color="auto" w:fill="auto"/>
            <w:vAlign w:val="bottom"/>
            <w:hideMark/>
            <w:tcPrChange w:id="1038"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039" w:author="Francisco Felix" w:date="2012-12-23T16:31:00Z"/>
                <w:color w:val="000000"/>
                <w:sz w:val="20"/>
                <w:szCs w:val="20"/>
                <w:lang w:eastAsia="en-US"/>
                <w:rPrChange w:id="1040" w:author="Francisco Felix" w:date="2012-12-23T16:43:00Z">
                  <w:rPr>
                    <w:ins w:id="1041" w:author="Francisco Felix" w:date="2012-12-23T16:31:00Z"/>
                    <w:rFonts w:ascii="Arial" w:hAnsi="Arial"/>
                    <w:color w:val="000000"/>
                    <w:sz w:val="20"/>
                    <w:szCs w:val="20"/>
                    <w:lang w:eastAsia="en-US"/>
                  </w:rPr>
                </w:rPrChange>
              </w:rPr>
            </w:pPr>
            <w:ins w:id="1042" w:author="Francisco Felix" w:date="2012-12-23T16:31:00Z">
              <w:r w:rsidRPr="00387C5A">
                <w:rPr>
                  <w:color w:val="000000"/>
                  <w:sz w:val="20"/>
                  <w:szCs w:val="20"/>
                  <w:lang w:eastAsia="en-US"/>
                  <w:rPrChange w:id="1043"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1044"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045" w:author="Francisco Felix" w:date="2012-12-23T16:31:00Z"/>
                <w:color w:val="000000"/>
                <w:sz w:val="20"/>
                <w:szCs w:val="20"/>
                <w:lang w:eastAsia="en-US"/>
                <w:rPrChange w:id="1046" w:author="Francisco Felix" w:date="2012-12-23T16:43:00Z">
                  <w:rPr>
                    <w:ins w:id="1047" w:author="Francisco Felix" w:date="2012-12-23T16:31:00Z"/>
                    <w:rFonts w:ascii="Arial" w:hAnsi="Arial"/>
                    <w:color w:val="000000"/>
                    <w:sz w:val="20"/>
                    <w:szCs w:val="20"/>
                    <w:lang w:eastAsia="en-US"/>
                  </w:rPr>
                </w:rPrChange>
              </w:rPr>
            </w:pPr>
            <w:ins w:id="1048" w:author="Francisco Felix" w:date="2012-12-23T16:31:00Z">
              <w:r w:rsidRPr="00387C5A">
                <w:rPr>
                  <w:color w:val="000000"/>
                  <w:sz w:val="20"/>
                  <w:szCs w:val="20"/>
                  <w:lang w:eastAsia="en-US"/>
                  <w:rPrChange w:id="1049" w:author="Francisco Felix" w:date="2012-12-23T16:43:00Z">
                    <w:rPr>
                      <w:rFonts w:ascii="Arial" w:hAnsi="Arial"/>
                      <w:color w:val="000000"/>
                      <w:sz w:val="20"/>
                      <w:szCs w:val="20"/>
                      <w:lang w:eastAsia="en-US"/>
                    </w:rPr>
                  </w:rPrChange>
                </w:rPr>
                <w:t>16</w:t>
              </w:r>
            </w:ins>
          </w:p>
        </w:tc>
        <w:tc>
          <w:tcPr>
            <w:tcW w:w="543" w:type="pct"/>
            <w:shd w:val="clear" w:color="auto" w:fill="auto"/>
            <w:vAlign w:val="bottom"/>
            <w:hideMark/>
            <w:tcPrChange w:id="1050"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051" w:author="Francisco Felix" w:date="2012-12-23T16:31:00Z"/>
                <w:color w:val="000000"/>
                <w:sz w:val="20"/>
                <w:szCs w:val="20"/>
                <w:lang w:eastAsia="en-US"/>
                <w:rPrChange w:id="1052" w:author="Francisco Felix" w:date="2012-12-23T16:43:00Z">
                  <w:rPr>
                    <w:ins w:id="1053" w:author="Francisco Felix" w:date="2012-12-23T16:31:00Z"/>
                    <w:rFonts w:ascii="Arial" w:hAnsi="Arial"/>
                    <w:color w:val="000000"/>
                    <w:sz w:val="20"/>
                    <w:szCs w:val="20"/>
                    <w:lang w:eastAsia="en-US"/>
                  </w:rPr>
                </w:rPrChange>
              </w:rPr>
            </w:pPr>
            <w:ins w:id="1054" w:author="Francisco Felix" w:date="2012-12-23T16:31:00Z">
              <w:r w:rsidRPr="00387C5A">
                <w:rPr>
                  <w:color w:val="000000"/>
                  <w:sz w:val="20"/>
                  <w:szCs w:val="20"/>
                  <w:lang w:eastAsia="en-US"/>
                  <w:rPrChange w:id="1055" w:author="Francisco Felix" w:date="2012-12-23T16:43:00Z">
                    <w:rPr>
                      <w:rFonts w:ascii="Arial" w:hAnsi="Arial"/>
                      <w:color w:val="000000"/>
                      <w:sz w:val="20"/>
                      <w:szCs w:val="20"/>
                      <w:lang w:eastAsia="en-US"/>
                    </w:rPr>
                  </w:rPrChange>
                </w:rPr>
                <w:t>2,5</w:t>
              </w:r>
            </w:ins>
          </w:p>
        </w:tc>
        <w:tc>
          <w:tcPr>
            <w:tcW w:w="558" w:type="pct"/>
            <w:shd w:val="clear" w:color="auto" w:fill="auto"/>
            <w:vAlign w:val="bottom"/>
            <w:hideMark/>
            <w:tcPrChange w:id="1056"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57" w:author="Francisco Felix" w:date="2012-12-23T16:31:00Z"/>
                <w:color w:val="000000"/>
                <w:sz w:val="20"/>
                <w:szCs w:val="20"/>
                <w:lang w:eastAsia="en-US"/>
                <w:rPrChange w:id="1058" w:author="Francisco Felix" w:date="2012-12-23T16:43:00Z">
                  <w:rPr>
                    <w:ins w:id="1059" w:author="Francisco Felix" w:date="2012-12-23T16:31:00Z"/>
                    <w:rFonts w:ascii="Arial" w:hAnsi="Arial"/>
                    <w:color w:val="000000"/>
                    <w:sz w:val="20"/>
                    <w:szCs w:val="20"/>
                    <w:lang w:eastAsia="en-US"/>
                  </w:rPr>
                </w:rPrChange>
              </w:rPr>
            </w:pPr>
            <w:ins w:id="1060" w:author="Francisco Felix" w:date="2012-12-23T16:31:00Z">
              <w:r w:rsidRPr="00387C5A">
                <w:rPr>
                  <w:color w:val="000000"/>
                  <w:sz w:val="20"/>
                  <w:szCs w:val="20"/>
                  <w:lang w:eastAsia="en-US"/>
                  <w:rPrChange w:id="1061" w:author="Francisco Felix" w:date="2012-12-23T16:43:00Z">
                    <w:rPr>
                      <w:rFonts w:ascii="Arial" w:hAnsi="Arial"/>
                      <w:color w:val="000000"/>
                      <w:sz w:val="20"/>
                      <w:szCs w:val="20"/>
                      <w:lang w:eastAsia="en-US"/>
                    </w:rPr>
                  </w:rPrChange>
                </w:rPr>
                <w:t>2,5</w:t>
              </w:r>
            </w:ins>
          </w:p>
        </w:tc>
        <w:tc>
          <w:tcPr>
            <w:tcW w:w="411" w:type="pct"/>
            <w:shd w:val="clear" w:color="auto" w:fill="auto"/>
            <w:vAlign w:val="bottom"/>
            <w:hideMark/>
            <w:tcPrChange w:id="1062"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63" w:author="Francisco Felix" w:date="2012-12-23T16:31:00Z"/>
                <w:color w:val="000000"/>
                <w:sz w:val="20"/>
                <w:szCs w:val="20"/>
                <w:lang w:eastAsia="en-US"/>
                <w:rPrChange w:id="1064" w:author="Francisco Felix" w:date="2012-12-23T16:43:00Z">
                  <w:rPr>
                    <w:ins w:id="1065" w:author="Francisco Felix" w:date="2012-12-23T16:31:00Z"/>
                    <w:rFonts w:ascii="Arial" w:hAnsi="Arial"/>
                    <w:color w:val="000000"/>
                    <w:sz w:val="20"/>
                    <w:szCs w:val="20"/>
                    <w:lang w:eastAsia="en-US"/>
                  </w:rPr>
                </w:rPrChange>
              </w:rPr>
            </w:pPr>
            <w:ins w:id="1066" w:author="Francisco Felix" w:date="2012-12-23T16:31:00Z">
              <w:r w:rsidRPr="00387C5A">
                <w:rPr>
                  <w:color w:val="000000"/>
                  <w:sz w:val="20"/>
                  <w:szCs w:val="20"/>
                  <w:lang w:eastAsia="en-US"/>
                  <w:rPrChange w:id="1067" w:author="Francisco Felix" w:date="2012-12-23T16:43:00Z">
                    <w:rPr>
                      <w:rFonts w:ascii="Arial" w:hAnsi="Arial"/>
                      <w:color w:val="000000"/>
                      <w:sz w:val="20"/>
                      <w:szCs w:val="20"/>
                      <w:lang w:eastAsia="en-US"/>
                    </w:rPr>
                  </w:rPrChange>
                </w:rPr>
                <w:t>6,25</w:t>
              </w:r>
            </w:ins>
          </w:p>
        </w:tc>
        <w:tc>
          <w:tcPr>
            <w:tcW w:w="524" w:type="pct"/>
            <w:shd w:val="clear" w:color="auto" w:fill="auto"/>
            <w:vAlign w:val="bottom"/>
            <w:hideMark/>
            <w:tcPrChange w:id="1068"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69" w:author="Francisco Felix" w:date="2012-12-23T16:31:00Z"/>
                <w:color w:val="000000"/>
                <w:sz w:val="20"/>
                <w:szCs w:val="20"/>
                <w:lang w:eastAsia="en-US"/>
                <w:rPrChange w:id="1070" w:author="Francisco Felix" w:date="2012-12-23T16:43:00Z">
                  <w:rPr>
                    <w:ins w:id="1071" w:author="Francisco Felix" w:date="2012-12-23T16:31:00Z"/>
                    <w:rFonts w:ascii="Arial" w:hAnsi="Arial"/>
                    <w:color w:val="000000"/>
                    <w:sz w:val="20"/>
                    <w:szCs w:val="20"/>
                    <w:lang w:eastAsia="en-US"/>
                  </w:rPr>
                </w:rPrChange>
              </w:rPr>
            </w:pPr>
            <w:ins w:id="1072" w:author="Francisco Felix" w:date="2012-12-23T16:31:00Z">
              <w:r w:rsidRPr="00387C5A">
                <w:rPr>
                  <w:color w:val="000000"/>
                  <w:sz w:val="20"/>
                  <w:szCs w:val="20"/>
                  <w:lang w:eastAsia="en-US"/>
                  <w:rPrChange w:id="1073" w:author="Francisco Felix" w:date="2012-12-23T16:43:00Z">
                    <w:rPr>
                      <w:rFonts w:ascii="Arial" w:hAnsi="Arial"/>
                      <w:color w:val="000000"/>
                      <w:sz w:val="20"/>
                      <w:szCs w:val="20"/>
                      <w:lang w:eastAsia="en-US"/>
                    </w:rPr>
                  </w:rPrChange>
                </w:rPr>
                <w:t>10</w:t>
              </w:r>
            </w:ins>
          </w:p>
        </w:tc>
        <w:tc>
          <w:tcPr>
            <w:tcW w:w="421" w:type="pct"/>
            <w:shd w:val="clear" w:color="auto" w:fill="auto"/>
            <w:vAlign w:val="bottom"/>
            <w:hideMark/>
            <w:tcPrChange w:id="1074"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075" w:author="Francisco Felix" w:date="2012-12-23T16:31:00Z"/>
                <w:color w:val="000000"/>
                <w:sz w:val="20"/>
                <w:szCs w:val="20"/>
                <w:lang w:eastAsia="en-US"/>
                <w:rPrChange w:id="1076" w:author="Francisco Felix" w:date="2012-12-23T16:43:00Z">
                  <w:rPr>
                    <w:ins w:id="1077" w:author="Francisco Felix" w:date="2012-12-23T16:31:00Z"/>
                    <w:rFonts w:ascii="Arial" w:hAnsi="Arial"/>
                    <w:color w:val="000000"/>
                    <w:sz w:val="20"/>
                    <w:szCs w:val="20"/>
                    <w:lang w:eastAsia="en-US"/>
                  </w:rPr>
                </w:rPrChange>
              </w:rPr>
            </w:pPr>
            <w:ins w:id="1078" w:author="Francisco Felix" w:date="2012-12-23T16:31:00Z">
              <w:r w:rsidRPr="00387C5A">
                <w:rPr>
                  <w:color w:val="000000"/>
                  <w:sz w:val="20"/>
                  <w:szCs w:val="20"/>
                  <w:lang w:eastAsia="en-US"/>
                  <w:rPrChange w:id="1079"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080"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081" w:author="Francisco Felix" w:date="2012-12-23T16:31:00Z"/>
                <w:color w:val="000000"/>
                <w:sz w:val="20"/>
                <w:szCs w:val="20"/>
                <w:lang w:eastAsia="en-US"/>
                <w:rPrChange w:id="1082" w:author="Francisco Felix" w:date="2012-12-23T16:43:00Z">
                  <w:rPr>
                    <w:ins w:id="1083" w:author="Francisco Felix" w:date="2012-12-23T16:31:00Z"/>
                    <w:rFonts w:ascii="Arial" w:hAnsi="Arial"/>
                    <w:color w:val="000000"/>
                    <w:sz w:val="20"/>
                    <w:szCs w:val="20"/>
                    <w:lang w:eastAsia="en-US"/>
                  </w:rPr>
                </w:rPrChange>
              </w:rPr>
            </w:pPr>
            <w:ins w:id="1084" w:author="Francisco Felix" w:date="2012-12-23T16:31:00Z">
              <w:r w:rsidRPr="00387C5A">
                <w:rPr>
                  <w:color w:val="000000"/>
                  <w:sz w:val="20"/>
                  <w:szCs w:val="20"/>
                  <w:lang w:eastAsia="en-US"/>
                  <w:rPrChange w:id="1085" w:author="Francisco Felix" w:date="2012-12-23T16:43:00Z">
                    <w:rPr>
                      <w:rFonts w:ascii="Arial" w:hAnsi="Arial"/>
                      <w:color w:val="000000"/>
                      <w:sz w:val="20"/>
                      <w:szCs w:val="20"/>
                      <w:lang w:eastAsia="en-US"/>
                    </w:rPr>
                  </w:rPrChange>
                </w:rPr>
                <w:t>0,8</w:t>
              </w:r>
            </w:ins>
          </w:p>
        </w:tc>
      </w:tr>
      <w:tr w:rsidR="00387C5A" w:rsidRPr="00387C5A" w:rsidTr="005C368B">
        <w:tblPrEx>
          <w:tblW w:w="4651" w:type="pct"/>
          <w:tblBorders>
            <w:top w:val="single" w:sz="4" w:space="0" w:color="auto"/>
            <w:bottom w:val="single" w:sz="4" w:space="0" w:color="auto"/>
          </w:tblBorders>
          <w:tblPrExChange w:id="1086" w:author="Francisco Felix" w:date="2012-12-23T16:45:00Z">
            <w:tblPrEx>
              <w:tblW w:w="4638" w:type="pct"/>
            </w:tblPrEx>
          </w:tblPrExChange>
        </w:tblPrEx>
        <w:trPr>
          <w:divId w:val="1610505160"/>
          <w:trHeight w:val="240"/>
          <w:ins w:id="1087" w:author="Francisco Felix" w:date="2012-12-23T16:31:00Z"/>
          <w:trPrChange w:id="1088" w:author="Francisco Felix" w:date="2012-12-23T16:45:00Z">
            <w:trPr>
              <w:gridAfter w:val="0"/>
              <w:divId w:val="1610505160"/>
              <w:trHeight w:val="240"/>
            </w:trPr>
          </w:trPrChange>
        </w:trPr>
        <w:tc>
          <w:tcPr>
            <w:tcW w:w="722" w:type="pct"/>
            <w:shd w:val="clear" w:color="auto" w:fill="auto"/>
            <w:vAlign w:val="bottom"/>
            <w:hideMark/>
            <w:tcPrChange w:id="1089"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090" w:author="Francisco Felix" w:date="2012-12-23T16:31:00Z"/>
                <w:color w:val="000000"/>
                <w:sz w:val="20"/>
                <w:szCs w:val="20"/>
                <w:lang w:eastAsia="en-US"/>
                <w:rPrChange w:id="1091" w:author="Francisco Felix" w:date="2012-12-23T16:43:00Z">
                  <w:rPr>
                    <w:ins w:id="1092" w:author="Francisco Felix" w:date="2012-12-23T16:31:00Z"/>
                    <w:rFonts w:ascii="Arial" w:hAnsi="Arial"/>
                    <w:color w:val="000000"/>
                    <w:sz w:val="20"/>
                    <w:szCs w:val="20"/>
                    <w:lang w:eastAsia="en-US"/>
                  </w:rPr>
                </w:rPrChange>
              </w:rPr>
            </w:pPr>
            <w:ins w:id="1093" w:author="Francisco Felix" w:date="2012-12-23T16:31:00Z">
              <w:r w:rsidRPr="00387C5A">
                <w:rPr>
                  <w:color w:val="000000"/>
                  <w:sz w:val="20"/>
                  <w:szCs w:val="20"/>
                  <w:lang w:eastAsia="en-US"/>
                  <w:rPrChange w:id="1094"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09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096" w:author="Francisco Felix" w:date="2012-12-23T16:31:00Z"/>
                <w:color w:val="000000"/>
                <w:sz w:val="20"/>
                <w:szCs w:val="20"/>
                <w:lang w:eastAsia="en-US"/>
                <w:rPrChange w:id="1097" w:author="Francisco Felix" w:date="2012-12-23T16:43:00Z">
                  <w:rPr>
                    <w:ins w:id="1098" w:author="Francisco Felix" w:date="2012-12-23T16:31:00Z"/>
                    <w:rFonts w:ascii="Arial" w:hAnsi="Arial"/>
                    <w:color w:val="000000"/>
                    <w:sz w:val="20"/>
                    <w:szCs w:val="20"/>
                    <w:lang w:eastAsia="en-US"/>
                  </w:rPr>
                </w:rPrChange>
              </w:rPr>
            </w:pPr>
            <w:ins w:id="1099" w:author="Francisco Felix" w:date="2012-12-23T16:31:00Z">
              <w:r w:rsidRPr="00387C5A">
                <w:rPr>
                  <w:color w:val="000000"/>
                  <w:sz w:val="20"/>
                  <w:szCs w:val="20"/>
                  <w:lang w:eastAsia="en-US"/>
                  <w:rPrChange w:id="1100" w:author="Francisco Felix" w:date="2012-12-23T16:43:00Z">
                    <w:rPr>
                      <w:rFonts w:ascii="Arial" w:hAnsi="Arial"/>
                      <w:color w:val="000000"/>
                      <w:sz w:val="20"/>
                      <w:szCs w:val="20"/>
                      <w:lang w:eastAsia="en-US"/>
                    </w:rPr>
                  </w:rPrChange>
                </w:rPr>
                <w:t>7</w:t>
              </w:r>
            </w:ins>
          </w:p>
        </w:tc>
        <w:tc>
          <w:tcPr>
            <w:tcW w:w="558" w:type="pct"/>
            <w:shd w:val="clear" w:color="auto" w:fill="auto"/>
            <w:vAlign w:val="bottom"/>
            <w:hideMark/>
            <w:tcPrChange w:id="1101"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02" w:author="Francisco Felix" w:date="2012-12-23T16:31:00Z"/>
                <w:color w:val="000000"/>
                <w:sz w:val="20"/>
                <w:szCs w:val="20"/>
                <w:lang w:eastAsia="en-US"/>
                <w:rPrChange w:id="1103" w:author="Francisco Felix" w:date="2012-12-23T16:43:00Z">
                  <w:rPr>
                    <w:ins w:id="1104" w:author="Francisco Felix" w:date="2012-12-23T16:31:00Z"/>
                    <w:rFonts w:ascii="Arial" w:hAnsi="Arial"/>
                    <w:color w:val="000000"/>
                    <w:sz w:val="20"/>
                    <w:szCs w:val="20"/>
                    <w:lang w:eastAsia="en-US"/>
                  </w:rPr>
                </w:rPrChange>
              </w:rPr>
            </w:pPr>
            <w:ins w:id="1105" w:author="Francisco Felix" w:date="2012-12-23T16:31:00Z">
              <w:r w:rsidRPr="00387C5A">
                <w:rPr>
                  <w:color w:val="000000"/>
                  <w:sz w:val="20"/>
                  <w:szCs w:val="20"/>
                  <w:lang w:eastAsia="en-US"/>
                  <w:rPrChange w:id="1106" w:author="Francisco Felix" w:date="2012-12-23T16:43:00Z">
                    <w:rPr>
                      <w:rFonts w:ascii="Arial" w:hAnsi="Arial"/>
                      <w:color w:val="000000"/>
                      <w:sz w:val="20"/>
                      <w:szCs w:val="20"/>
                      <w:lang w:eastAsia="en-US"/>
                    </w:rPr>
                  </w:rPrChange>
                </w:rPr>
                <w:t>7</w:t>
              </w:r>
            </w:ins>
          </w:p>
        </w:tc>
        <w:tc>
          <w:tcPr>
            <w:tcW w:w="411" w:type="pct"/>
            <w:shd w:val="clear" w:color="auto" w:fill="auto"/>
            <w:vAlign w:val="bottom"/>
            <w:hideMark/>
            <w:tcPrChange w:id="1107"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08" w:author="Francisco Felix" w:date="2012-12-23T16:31:00Z"/>
                <w:color w:val="000000"/>
                <w:sz w:val="20"/>
                <w:szCs w:val="20"/>
                <w:lang w:eastAsia="en-US"/>
                <w:rPrChange w:id="1109" w:author="Francisco Felix" w:date="2012-12-23T16:43:00Z">
                  <w:rPr>
                    <w:ins w:id="1110" w:author="Francisco Felix" w:date="2012-12-23T16:31:00Z"/>
                    <w:rFonts w:ascii="Arial" w:hAnsi="Arial"/>
                    <w:color w:val="000000"/>
                    <w:sz w:val="20"/>
                    <w:szCs w:val="20"/>
                    <w:lang w:eastAsia="en-US"/>
                  </w:rPr>
                </w:rPrChange>
              </w:rPr>
            </w:pPr>
            <w:ins w:id="1111" w:author="Francisco Felix" w:date="2012-12-23T16:31:00Z">
              <w:r w:rsidRPr="00387C5A">
                <w:rPr>
                  <w:color w:val="000000"/>
                  <w:sz w:val="20"/>
                  <w:szCs w:val="20"/>
                  <w:lang w:eastAsia="en-US"/>
                  <w:rPrChange w:id="1112" w:author="Francisco Felix" w:date="2012-12-23T16:43:00Z">
                    <w:rPr>
                      <w:rFonts w:ascii="Arial" w:hAnsi="Arial"/>
                      <w:color w:val="000000"/>
                      <w:sz w:val="20"/>
                      <w:szCs w:val="20"/>
                      <w:lang w:eastAsia="en-US"/>
                    </w:rPr>
                  </w:rPrChange>
                </w:rPr>
                <w:t>49</w:t>
              </w:r>
            </w:ins>
          </w:p>
        </w:tc>
        <w:tc>
          <w:tcPr>
            <w:tcW w:w="543" w:type="pct"/>
            <w:shd w:val="clear" w:color="auto" w:fill="auto"/>
            <w:vAlign w:val="bottom"/>
            <w:hideMark/>
            <w:tcPrChange w:id="1113"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14" w:author="Francisco Felix" w:date="2012-12-23T16:31:00Z"/>
                <w:color w:val="000000"/>
                <w:sz w:val="20"/>
                <w:szCs w:val="20"/>
                <w:lang w:eastAsia="en-US"/>
                <w:rPrChange w:id="1115" w:author="Francisco Felix" w:date="2012-12-23T16:43:00Z">
                  <w:rPr>
                    <w:ins w:id="1116" w:author="Francisco Felix" w:date="2012-12-23T16:31:00Z"/>
                    <w:rFonts w:ascii="Arial" w:hAnsi="Arial"/>
                    <w:color w:val="000000"/>
                    <w:sz w:val="20"/>
                    <w:szCs w:val="20"/>
                    <w:lang w:eastAsia="en-US"/>
                  </w:rPr>
                </w:rPrChange>
              </w:rPr>
            </w:pPr>
            <w:ins w:id="1117" w:author="Francisco Felix" w:date="2012-12-23T16:31:00Z">
              <w:r w:rsidRPr="00387C5A">
                <w:rPr>
                  <w:color w:val="000000"/>
                  <w:sz w:val="20"/>
                  <w:szCs w:val="20"/>
                  <w:lang w:eastAsia="en-US"/>
                  <w:rPrChange w:id="1118" w:author="Francisco Felix" w:date="2012-12-23T16:43:00Z">
                    <w:rPr>
                      <w:rFonts w:ascii="Arial" w:hAnsi="Arial"/>
                      <w:color w:val="000000"/>
                      <w:sz w:val="20"/>
                      <w:szCs w:val="20"/>
                      <w:lang w:eastAsia="en-US"/>
                    </w:rPr>
                  </w:rPrChange>
                </w:rPr>
                <w:t>2</w:t>
              </w:r>
            </w:ins>
          </w:p>
        </w:tc>
        <w:tc>
          <w:tcPr>
            <w:tcW w:w="558" w:type="pct"/>
            <w:shd w:val="clear" w:color="auto" w:fill="auto"/>
            <w:vAlign w:val="bottom"/>
            <w:hideMark/>
            <w:tcPrChange w:id="1119"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20" w:author="Francisco Felix" w:date="2012-12-23T16:31:00Z"/>
                <w:color w:val="000000"/>
                <w:sz w:val="20"/>
                <w:szCs w:val="20"/>
                <w:lang w:eastAsia="en-US"/>
                <w:rPrChange w:id="1121" w:author="Francisco Felix" w:date="2012-12-23T16:43:00Z">
                  <w:rPr>
                    <w:ins w:id="1122" w:author="Francisco Felix" w:date="2012-12-23T16:31:00Z"/>
                    <w:rFonts w:ascii="Arial" w:hAnsi="Arial"/>
                    <w:color w:val="000000"/>
                    <w:sz w:val="20"/>
                    <w:szCs w:val="20"/>
                    <w:lang w:eastAsia="en-US"/>
                  </w:rPr>
                </w:rPrChange>
              </w:rPr>
            </w:pPr>
            <w:ins w:id="1123" w:author="Francisco Felix" w:date="2012-12-23T16:31:00Z">
              <w:r w:rsidRPr="00387C5A">
                <w:rPr>
                  <w:color w:val="000000"/>
                  <w:sz w:val="20"/>
                  <w:szCs w:val="20"/>
                  <w:lang w:eastAsia="en-US"/>
                  <w:rPrChange w:id="1124" w:author="Francisco Felix" w:date="2012-12-23T16:43:00Z">
                    <w:rPr>
                      <w:rFonts w:ascii="Arial" w:hAnsi="Arial"/>
                      <w:color w:val="000000"/>
                      <w:sz w:val="20"/>
                      <w:szCs w:val="20"/>
                      <w:lang w:eastAsia="en-US"/>
                    </w:rPr>
                  </w:rPrChange>
                </w:rPr>
                <w:t>2</w:t>
              </w:r>
            </w:ins>
          </w:p>
        </w:tc>
        <w:tc>
          <w:tcPr>
            <w:tcW w:w="411" w:type="pct"/>
            <w:shd w:val="clear" w:color="auto" w:fill="auto"/>
            <w:vAlign w:val="bottom"/>
            <w:hideMark/>
            <w:tcPrChange w:id="1125"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26" w:author="Francisco Felix" w:date="2012-12-23T16:31:00Z"/>
                <w:color w:val="000000"/>
                <w:sz w:val="20"/>
                <w:szCs w:val="20"/>
                <w:lang w:eastAsia="en-US"/>
                <w:rPrChange w:id="1127" w:author="Francisco Felix" w:date="2012-12-23T16:43:00Z">
                  <w:rPr>
                    <w:ins w:id="1128" w:author="Francisco Felix" w:date="2012-12-23T16:31:00Z"/>
                    <w:rFonts w:ascii="Arial" w:hAnsi="Arial"/>
                    <w:color w:val="000000"/>
                    <w:sz w:val="20"/>
                    <w:szCs w:val="20"/>
                    <w:lang w:eastAsia="en-US"/>
                  </w:rPr>
                </w:rPrChange>
              </w:rPr>
            </w:pPr>
            <w:ins w:id="1129" w:author="Francisco Felix" w:date="2012-12-23T16:31:00Z">
              <w:r w:rsidRPr="00387C5A">
                <w:rPr>
                  <w:color w:val="000000"/>
                  <w:sz w:val="20"/>
                  <w:szCs w:val="20"/>
                  <w:lang w:eastAsia="en-US"/>
                  <w:rPrChange w:id="1130" w:author="Francisco Felix" w:date="2012-12-23T16:43:00Z">
                    <w:rPr>
                      <w:rFonts w:ascii="Arial" w:hAnsi="Arial"/>
                      <w:color w:val="000000"/>
                      <w:sz w:val="20"/>
                      <w:szCs w:val="20"/>
                      <w:lang w:eastAsia="en-US"/>
                    </w:rPr>
                  </w:rPrChange>
                </w:rPr>
                <w:t>4</w:t>
              </w:r>
            </w:ins>
          </w:p>
        </w:tc>
        <w:tc>
          <w:tcPr>
            <w:tcW w:w="524" w:type="pct"/>
            <w:shd w:val="clear" w:color="auto" w:fill="auto"/>
            <w:vAlign w:val="bottom"/>
            <w:hideMark/>
            <w:tcPrChange w:id="1131"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32" w:author="Francisco Felix" w:date="2012-12-23T16:31:00Z"/>
                <w:color w:val="000000"/>
                <w:sz w:val="20"/>
                <w:szCs w:val="20"/>
                <w:lang w:eastAsia="en-US"/>
                <w:rPrChange w:id="1133" w:author="Francisco Felix" w:date="2012-12-23T16:43:00Z">
                  <w:rPr>
                    <w:ins w:id="1134" w:author="Francisco Felix" w:date="2012-12-23T16:31:00Z"/>
                    <w:rFonts w:ascii="Arial" w:hAnsi="Arial"/>
                    <w:color w:val="000000"/>
                    <w:sz w:val="20"/>
                    <w:szCs w:val="20"/>
                    <w:lang w:eastAsia="en-US"/>
                  </w:rPr>
                </w:rPrChange>
              </w:rPr>
            </w:pPr>
            <w:ins w:id="1135" w:author="Francisco Felix" w:date="2012-12-23T16:31:00Z">
              <w:r w:rsidRPr="00387C5A">
                <w:rPr>
                  <w:color w:val="000000"/>
                  <w:sz w:val="20"/>
                  <w:szCs w:val="20"/>
                  <w:lang w:eastAsia="en-US"/>
                  <w:rPrChange w:id="1136" w:author="Francisco Felix" w:date="2012-12-23T16:43:00Z">
                    <w:rPr>
                      <w:rFonts w:ascii="Arial" w:hAnsi="Arial"/>
                      <w:color w:val="000000"/>
                      <w:sz w:val="20"/>
                      <w:szCs w:val="20"/>
                      <w:lang w:eastAsia="en-US"/>
                    </w:rPr>
                  </w:rPrChange>
                </w:rPr>
                <w:t>8</w:t>
              </w:r>
            </w:ins>
          </w:p>
        </w:tc>
        <w:tc>
          <w:tcPr>
            <w:tcW w:w="421" w:type="pct"/>
            <w:shd w:val="clear" w:color="auto" w:fill="auto"/>
            <w:vAlign w:val="bottom"/>
            <w:hideMark/>
            <w:tcPrChange w:id="113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138" w:author="Francisco Felix" w:date="2012-12-23T16:31:00Z"/>
                <w:color w:val="000000"/>
                <w:sz w:val="20"/>
                <w:szCs w:val="20"/>
                <w:lang w:eastAsia="en-US"/>
                <w:rPrChange w:id="1139" w:author="Francisco Felix" w:date="2012-12-23T16:43:00Z">
                  <w:rPr>
                    <w:ins w:id="1140" w:author="Francisco Felix" w:date="2012-12-23T16:31:00Z"/>
                    <w:rFonts w:ascii="Arial" w:hAnsi="Arial"/>
                    <w:color w:val="000000"/>
                    <w:sz w:val="20"/>
                    <w:szCs w:val="20"/>
                    <w:lang w:eastAsia="en-US"/>
                  </w:rPr>
                </w:rPrChange>
              </w:rPr>
            </w:pPr>
            <w:ins w:id="1141" w:author="Francisco Felix" w:date="2012-12-23T16:31:00Z">
              <w:r w:rsidRPr="00387C5A">
                <w:rPr>
                  <w:color w:val="000000"/>
                  <w:sz w:val="20"/>
                  <w:szCs w:val="20"/>
                  <w:lang w:eastAsia="en-US"/>
                  <w:rPrChange w:id="1142"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143"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44" w:author="Francisco Felix" w:date="2012-12-23T16:31:00Z"/>
                <w:color w:val="000000"/>
                <w:sz w:val="20"/>
                <w:szCs w:val="20"/>
                <w:lang w:eastAsia="en-US"/>
                <w:rPrChange w:id="1145" w:author="Francisco Felix" w:date="2012-12-23T16:43:00Z">
                  <w:rPr>
                    <w:ins w:id="1146" w:author="Francisco Felix" w:date="2012-12-23T16:31:00Z"/>
                    <w:rFonts w:ascii="Arial" w:hAnsi="Arial"/>
                    <w:color w:val="000000"/>
                    <w:sz w:val="20"/>
                    <w:szCs w:val="20"/>
                    <w:lang w:eastAsia="en-US"/>
                  </w:rPr>
                </w:rPrChange>
              </w:rPr>
            </w:pPr>
            <w:ins w:id="1147" w:author="Francisco Felix" w:date="2012-12-23T16:31:00Z">
              <w:r w:rsidRPr="00387C5A">
                <w:rPr>
                  <w:color w:val="000000"/>
                  <w:sz w:val="20"/>
                  <w:szCs w:val="20"/>
                  <w:lang w:eastAsia="en-US"/>
                  <w:rPrChange w:id="1148" w:author="Francisco Felix" w:date="2012-12-23T16:43:00Z">
                    <w:rPr>
                      <w:rFonts w:ascii="Arial" w:hAnsi="Arial"/>
                      <w:color w:val="000000"/>
                      <w:sz w:val="20"/>
                      <w:szCs w:val="20"/>
                      <w:lang w:eastAsia="en-US"/>
                    </w:rPr>
                  </w:rPrChange>
                </w:rPr>
                <w:t>0,4</w:t>
              </w:r>
            </w:ins>
          </w:p>
        </w:tc>
      </w:tr>
      <w:tr w:rsidR="00387C5A" w:rsidRPr="00387C5A" w:rsidTr="005C368B">
        <w:tblPrEx>
          <w:tblW w:w="4651" w:type="pct"/>
          <w:tblBorders>
            <w:top w:val="single" w:sz="4" w:space="0" w:color="auto"/>
            <w:bottom w:val="single" w:sz="4" w:space="0" w:color="auto"/>
          </w:tblBorders>
          <w:tblPrExChange w:id="1149" w:author="Francisco Felix" w:date="2012-12-23T16:45:00Z">
            <w:tblPrEx>
              <w:tblW w:w="4638" w:type="pct"/>
            </w:tblPrEx>
          </w:tblPrExChange>
        </w:tblPrEx>
        <w:trPr>
          <w:divId w:val="1610505160"/>
          <w:trHeight w:val="240"/>
          <w:ins w:id="1150" w:author="Francisco Felix" w:date="2012-12-23T16:31:00Z"/>
          <w:trPrChange w:id="1151" w:author="Francisco Felix" w:date="2012-12-23T16:45:00Z">
            <w:trPr>
              <w:gridAfter w:val="0"/>
              <w:divId w:val="1610505160"/>
              <w:trHeight w:val="240"/>
            </w:trPr>
          </w:trPrChange>
        </w:trPr>
        <w:tc>
          <w:tcPr>
            <w:tcW w:w="722" w:type="pct"/>
            <w:shd w:val="clear" w:color="auto" w:fill="auto"/>
            <w:vAlign w:val="bottom"/>
            <w:hideMark/>
            <w:tcPrChange w:id="1152"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153" w:author="Francisco Felix" w:date="2012-12-23T16:31:00Z"/>
                <w:color w:val="000000"/>
                <w:sz w:val="20"/>
                <w:szCs w:val="20"/>
                <w:lang w:eastAsia="en-US"/>
                <w:rPrChange w:id="1154" w:author="Francisco Felix" w:date="2012-12-23T16:43:00Z">
                  <w:rPr>
                    <w:ins w:id="1155" w:author="Francisco Felix" w:date="2012-12-23T16:31:00Z"/>
                    <w:rFonts w:ascii="Arial" w:hAnsi="Arial"/>
                    <w:color w:val="000000"/>
                    <w:sz w:val="20"/>
                    <w:szCs w:val="20"/>
                    <w:lang w:eastAsia="en-US"/>
                  </w:rPr>
                </w:rPrChange>
              </w:rPr>
            </w:pPr>
            <w:ins w:id="1156" w:author="Francisco Felix" w:date="2012-12-23T16:31:00Z">
              <w:r w:rsidRPr="00387C5A">
                <w:rPr>
                  <w:color w:val="000000"/>
                  <w:sz w:val="20"/>
                  <w:szCs w:val="20"/>
                  <w:lang w:eastAsia="en-US"/>
                  <w:rPrChange w:id="1157"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15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59" w:author="Francisco Felix" w:date="2012-12-23T16:31:00Z"/>
                <w:color w:val="000000"/>
                <w:sz w:val="20"/>
                <w:szCs w:val="20"/>
                <w:lang w:eastAsia="en-US"/>
                <w:rPrChange w:id="1160" w:author="Francisco Felix" w:date="2012-12-23T16:43:00Z">
                  <w:rPr>
                    <w:ins w:id="1161" w:author="Francisco Felix" w:date="2012-12-23T16:31:00Z"/>
                    <w:rFonts w:ascii="Arial" w:hAnsi="Arial"/>
                    <w:color w:val="000000"/>
                    <w:sz w:val="20"/>
                    <w:szCs w:val="20"/>
                    <w:lang w:eastAsia="en-US"/>
                  </w:rPr>
                </w:rPrChange>
              </w:rPr>
            </w:pPr>
            <w:ins w:id="1162" w:author="Francisco Felix" w:date="2012-12-23T16:31:00Z">
              <w:r w:rsidRPr="00387C5A">
                <w:rPr>
                  <w:color w:val="000000"/>
                  <w:sz w:val="20"/>
                  <w:szCs w:val="20"/>
                  <w:lang w:eastAsia="en-US"/>
                  <w:rPrChange w:id="1163" w:author="Francisco Felix" w:date="2012-12-23T16:43:00Z">
                    <w:rPr>
                      <w:rFonts w:ascii="Arial" w:hAnsi="Arial"/>
                      <w:color w:val="000000"/>
                      <w:sz w:val="20"/>
                      <w:szCs w:val="20"/>
                      <w:lang w:eastAsia="en-US"/>
                    </w:rPr>
                  </w:rPrChange>
                </w:rPr>
                <w:t>5</w:t>
              </w:r>
            </w:ins>
          </w:p>
        </w:tc>
        <w:tc>
          <w:tcPr>
            <w:tcW w:w="558" w:type="pct"/>
            <w:shd w:val="clear" w:color="auto" w:fill="auto"/>
            <w:vAlign w:val="bottom"/>
            <w:hideMark/>
            <w:tcPrChange w:id="1164"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65" w:author="Francisco Felix" w:date="2012-12-23T16:31:00Z"/>
                <w:color w:val="000000"/>
                <w:sz w:val="20"/>
                <w:szCs w:val="20"/>
                <w:lang w:eastAsia="en-US"/>
                <w:rPrChange w:id="1166" w:author="Francisco Felix" w:date="2012-12-23T16:43:00Z">
                  <w:rPr>
                    <w:ins w:id="1167" w:author="Francisco Felix" w:date="2012-12-23T16:31:00Z"/>
                    <w:rFonts w:ascii="Arial" w:hAnsi="Arial"/>
                    <w:color w:val="000000"/>
                    <w:sz w:val="20"/>
                    <w:szCs w:val="20"/>
                    <w:lang w:eastAsia="en-US"/>
                  </w:rPr>
                </w:rPrChange>
              </w:rPr>
            </w:pPr>
            <w:ins w:id="1168" w:author="Francisco Felix" w:date="2012-12-23T16:31:00Z">
              <w:r w:rsidRPr="00387C5A">
                <w:rPr>
                  <w:color w:val="000000"/>
                  <w:sz w:val="20"/>
                  <w:szCs w:val="20"/>
                  <w:lang w:eastAsia="en-US"/>
                  <w:rPrChange w:id="1169" w:author="Francisco Felix" w:date="2012-12-23T16:43:00Z">
                    <w:rPr>
                      <w:rFonts w:ascii="Arial" w:hAnsi="Arial"/>
                      <w:color w:val="000000"/>
                      <w:sz w:val="20"/>
                      <w:szCs w:val="20"/>
                      <w:lang w:eastAsia="en-US"/>
                    </w:rPr>
                  </w:rPrChange>
                </w:rPr>
                <w:t>5</w:t>
              </w:r>
            </w:ins>
          </w:p>
        </w:tc>
        <w:tc>
          <w:tcPr>
            <w:tcW w:w="411" w:type="pct"/>
            <w:shd w:val="clear" w:color="auto" w:fill="auto"/>
            <w:vAlign w:val="bottom"/>
            <w:hideMark/>
            <w:tcPrChange w:id="1170"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71" w:author="Francisco Felix" w:date="2012-12-23T16:31:00Z"/>
                <w:color w:val="000000"/>
                <w:sz w:val="20"/>
                <w:szCs w:val="20"/>
                <w:lang w:eastAsia="en-US"/>
                <w:rPrChange w:id="1172" w:author="Francisco Felix" w:date="2012-12-23T16:43:00Z">
                  <w:rPr>
                    <w:ins w:id="1173" w:author="Francisco Felix" w:date="2012-12-23T16:31:00Z"/>
                    <w:rFonts w:ascii="Arial" w:hAnsi="Arial"/>
                    <w:color w:val="000000"/>
                    <w:sz w:val="20"/>
                    <w:szCs w:val="20"/>
                    <w:lang w:eastAsia="en-US"/>
                  </w:rPr>
                </w:rPrChange>
              </w:rPr>
            </w:pPr>
            <w:ins w:id="1174" w:author="Francisco Felix" w:date="2012-12-23T16:31:00Z">
              <w:r w:rsidRPr="00387C5A">
                <w:rPr>
                  <w:color w:val="000000"/>
                  <w:sz w:val="20"/>
                  <w:szCs w:val="20"/>
                  <w:lang w:eastAsia="en-US"/>
                  <w:rPrChange w:id="1175" w:author="Francisco Felix" w:date="2012-12-23T16:43:00Z">
                    <w:rPr>
                      <w:rFonts w:ascii="Arial" w:hAnsi="Arial"/>
                      <w:color w:val="000000"/>
                      <w:sz w:val="20"/>
                      <w:szCs w:val="20"/>
                      <w:lang w:eastAsia="en-US"/>
                    </w:rPr>
                  </w:rPrChange>
                </w:rPr>
                <w:t>25</w:t>
              </w:r>
            </w:ins>
          </w:p>
        </w:tc>
        <w:tc>
          <w:tcPr>
            <w:tcW w:w="543" w:type="pct"/>
            <w:shd w:val="clear" w:color="auto" w:fill="auto"/>
            <w:vAlign w:val="bottom"/>
            <w:hideMark/>
            <w:tcPrChange w:id="117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177" w:author="Francisco Felix" w:date="2012-12-23T16:31:00Z"/>
                <w:color w:val="000000"/>
                <w:sz w:val="20"/>
                <w:szCs w:val="20"/>
                <w:lang w:eastAsia="en-US"/>
                <w:rPrChange w:id="1178" w:author="Francisco Felix" w:date="2012-12-23T16:43:00Z">
                  <w:rPr>
                    <w:ins w:id="1179" w:author="Francisco Felix" w:date="2012-12-23T16:31:00Z"/>
                    <w:rFonts w:ascii="Arial" w:hAnsi="Arial"/>
                    <w:color w:val="000000"/>
                    <w:sz w:val="20"/>
                    <w:szCs w:val="20"/>
                    <w:lang w:eastAsia="en-US"/>
                  </w:rPr>
                </w:rPrChange>
              </w:rPr>
            </w:pPr>
            <w:ins w:id="1180" w:author="Francisco Felix" w:date="2012-12-23T16:31:00Z">
              <w:r w:rsidRPr="00387C5A">
                <w:rPr>
                  <w:color w:val="000000"/>
                  <w:sz w:val="20"/>
                  <w:szCs w:val="20"/>
                  <w:lang w:eastAsia="en-US"/>
                  <w:rPrChange w:id="1181" w:author="Francisco Felix" w:date="2012-12-23T16:43:00Z">
                    <w:rPr>
                      <w:rFonts w:ascii="Arial" w:hAnsi="Arial"/>
                      <w:color w:val="000000"/>
                      <w:sz w:val="20"/>
                      <w:szCs w:val="20"/>
                      <w:lang w:eastAsia="en-US"/>
                    </w:rPr>
                  </w:rPrChange>
                </w:rPr>
                <w:t>1</w:t>
              </w:r>
            </w:ins>
          </w:p>
        </w:tc>
        <w:tc>
          <w:tcPr>
            <w:tcW w:w="558" w:type="pct"/>
            <w:shd w:val="clear" w:color="auto" w:fill="auto"/>
            <w:vAlign w:val="bottom"/>
            <w:hideMark/>
            <w:tcPrChange w:id="1182"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83" w:author="Francisco Felix" w:date="2012-12-23T16:31:00Z"/>
                <w:color w:val="000000"/>
                <w:sz w:val="20"/>
                <w:szCs w:val="20"/>
                <w:lang w:eastAsia="en-US"/>
                <w:rPrChange w:id="1184" w:author="Francisco Felix" w:date="2012-12-23T16:43:00Z">
                  <w:rPr>
                    <w:ins w:id="1185" w:author="Francisco Felix" w:date="2012-12-23T16:31:00Z"/>
                    <w:rFonts w:ascii="Arial" w:hAnsi="Arial"/>
                    <w:color w:val="000000"/>
                    <w:sz w:val="20"/>
                    <w:szCs w:val="20"/>
                    <w:lang w:eastAsia="en-US"/>
                  </w:rPr>
                </w:rPrChange>
              </w:rPr>
            </w:pPr>
            <w:ins w:id="1186" w:author="Francisco Felix" w:date="2012-12-23T16:31:00Z">
              <w:r w:rsidRPr="00387C5A">
                <w:rPr>
                  <w:color w:val="000000"/>
                  <w:sz w:val="20"/>
                  <w:szCs w:val="20"/>
                  <w:lang w:eastAsia="en-US"/>
                  <w:rPrChange w:id="1187" w:author="Francisco Felix" w:date="2012-12-23T16:43:00Z">
                    <w:rPr>
                      <w:rFonts w:ascii="Arial" w:hAnsi="Arial"/>
                      <w:color w:val="000000"/>
                      <w:sz w:val="20"/>
                      <w:szCs w:val="20"/>
                      <w:lang w:eastAsia="en-US"/>
                    </w:rPr>
                  </w:rPrChange>
                </w:rPr>
                <w:t>1</w:t>
              </w:r>
            </w:ins>
          </w:p>
        </w:tc>
        <w:tc>
          <w:tcPr>
            <w:tcW w:w="411" w:type="pct"/>
            <w:shd w:val="clear" w:color="auto" w:fill="auto"/>
            <w:vAlign w:val="bottom"/>
            <w:hideMark/>
            <w:tcPrChange w:id="118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89" w:author="Francisco Felix" w:date="2012-12-23T16:31:00Z"/>
                <w:color w:val="000000"/>
                <w:sz w:val="20"/>
                <w:szCs w:val="20"/>
                <w:lang w:eastAsia="en-US"/>
                <w:rPrChange w:id="1190" w:author="Francisco Felix" w:date="2012-12-23T16:43:00Z">
                  <w:rPr>
                    <w:ins w:id="1191" w:author="Francisco Felix" w:date="2012-12-23T16:31:00Z"/>
                    <w:rFonts w:ascii="Arial" w:hAnsi="Arial"/>
                    <w:color w:val="000000"/>
                    <w:sz w:val="20"/>
                    <w:szCs w:val="20"/>
                    <w:lang w:eastAsia="en-US"/>
                  </w:rPr>
                </w:rPrChange>
              </w:rPr>
            </w:pPr>
            <w:ins w:id="1192" w:author="Francisco Felix" w:date="2012-12-23T16:31:00Z">
              <w:r w:rsidRPr="00387C5A">
                <w:rPr>
                  <w:color w:val="000000"/>
                  <w:sz w:val="20"/>
                  <w:szCs w:val="20"/>
                  <w:lang w:eastAsia="en-US"/>
                  <w:rPrChange w:id="1193" w:author="Francisco Felix" w:date="2012-12-23T16:43:00Z">
                    <w:rPr>
                      <w:rFonts w:ascii="Arial" w:hAnsi="Arial"/>
                      <w:color w:val="000000"/>
                      <w:sz w:val="20"/>
                      <w:szCs w:val="20"/>
                      <w:lang w:eastAsia="en-US"/>
                    </w:rPr>
                  </w:rPrChange>
                </w:rPr>
                <w:t>1</w:t>
              </w:r>
            </w:ins>
          </w:p>
        </w:tc>
        <w:tc>
          <w:tcPr>
            <w:tcW w:w="524" w:type="pct"/>
            <w:shd w:val="clear" w:color="auto" w:fill="auto"/>
            <w:vAlign w:val="bottom"/>
            <w:hideMark/>
            <w:tcPrChange w:id="1194"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195" w:author="Francisco Felix" w:date="2012-12-23T16:31:00Z"/>
                <w:color w:val="000000"/>
                <w:sz w:val="20"/>
                <w:szCs w:val="20"/>
                <w:lang w:eastAsia="en-US"/>
                <w:rPrChange w:id="1196" w:author="Francisco Felix" w:date="2012-12-23T16:43:00Z">
                  <w:rPr>
                    <w:ins w:id="1197" w:author="Francisco Felix" w:date="2012-12-23T16:31:00Z"/>
                    <w:rFonts w:ascii="Arial" w:hAnsi="Arial"/>
                    <w:color w:val="000000"/>
                    <w:sz w:val="20"/>
                    <w:szCs w:val="20"/>
                    <w:lang w:eastAsia="en-US"/>
                  </w:rPr>
                </w:rPrChange>
              </w:rPr>
            </w:pPr>
            <w:ins w:id="1198" w:author="Francisco Felix" w:date="2012-12-23T16:31:00Z">
              <w:r w:rsidRPr="00387C5A">
                <w:rPr>
                  <w:color w:val="000000"/>
                  <w:sz w:val="20"/>
                  <w:szCs w:val="20"/>
                  <w:lang w:eastAsia="en-US"/>
                  <w:rPrChange w:id="1199" w:author="Francisco Felix" w:date="2012-12-23T16:43:00Z">
                    <w:rPr>
                      <w:rFonts w:ascii="Arial" w:hAnsi="Arial"/>
                      <w:color w:val="000000"/>
                      <w:sz w:val="20"/>
                      <w:szCs w:val="20"/>
                      <w:lang w:eastAsia="en-US"/>
                    </w:rPr>
                  </w:rPrChange>
                </w:rPr>
                <w:t>22</w:t>
              </w:r>
            </w:ins>
          </w:p>
        </w:tc>
        <w:tc>
          <w:tcPr>
            <w:tcW w:w="421" w:type="pct"/>
            <w:shd w:val="clear" w:color="auto" w:fill="auto"/>
            <w:vAlign w:val="bottom"/>
            <w:hideMark/>
            <w:tcPrChange w:id="1200"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201" w:author="Francisco Felix" w:date="2012-12-23T16:31:00Z"/>
                <w:color w:val="000000"/>
                <w:sz w:val="20"/>
                <w:szCs w:val="20"/>
                <w:lang w:eastAsia="en-US"/>
                <w:rPrChange w:id="1202" w:author="Francisco Felix" w:date="2012-12-23T16:43:00Z">
                  <w:rPr>
                    <w:ins w:id="1203" w:author="Francisco Felix" w:date="2012-12-23T16:31:00Z"/>
                    <w:rFonts w:ascii="Arial" w:hAnsi="Arial"/>
                    <w:color w:val="000000"/>
                    <w:sz w:val="20"/>
                    <w:szCs w:val="20"/>
                    <w:lang w:eastAsia="en-US"/>
                  </w:rPr>
                </w:rPrChange>
              </w:rPr>
            </w:pPr>
            <w:ins w:id="1204" w:author="Francisco Felix" w:date="2012-12-23T16:31:00Z">
              <w:r w:rsidRPr="00387C5A">
                <w:rPr>
                  <w:color w:val="000000"/>
                  <w:sz w:val="20"/>
                  <w:szCs w:val="20"/>
                  <w:lang w:eastAsia="en-US"/>
                  <w:rPrChange w:id="1205"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206"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207" w:author="Francisco Felix" w:date="2012-12-23T16:31:00Z"/>
                <w:color w:val="000000"/>
                <w:sz w:val="20"/>
                <w:szCs w:val="20"/>
                <w:lang w:eastAsia="en-US"/>
                <w:rPrChange w:id="1208" w:author="Francisco Felix" w:date="2012-12-23T16:43:00Z">
                  <w:rPr>
                    <w:ins w:id="1209" w:author="Francisco Felix" w:date="2012-12-23T16:31:00Z"/>
                    <w:rFonts w:ascii="Arial" w:hAnsi="Arial"/>
                    <w:color w:val="000000"/>
                    <w:sz w:val="20"/>
                    <w:szCs w:val="20"/>
                    <w:lang w:eastAsia="en-US"/>
                  </w:rPr>
                </w:rPrChange>
              </w:rPr>
            </w:pPr>
            <w:ins w:id="1210" w:author="Francisco Felix" w:date="2012-12-23T16:31:00Z">
              <w:r w:rsidRPr="00387C5A">
                <w:rPr>
                  <w:color w:val="000000"/>
                  <w:sz w:val="20"/>
                  <w:szCs w:val="20"/>
                  <w:lang w:eastAsia="en-US"/>
                  <w:rPrChange w:id="1211" w:author="Francisco Felix" w:date="2012-12-23T16:43:00Z">
                    <w:rPr>
                      <w:rFonts w:ascii="Arial" w:hAnsi="Arial"/>
                      <w:color w:val="000000"/>
                      <w:sz w:val="20"/>
                      <w:szCs w:val="20"/>
                      <w:lang w:eastAsia="en-US"/>
                    </w:rPr>
                  </w:rPrChange>
                </w:rPr>
                <w:t>0,4</w:t>
              </w:r>
            </w:ins>
          </w:p>
        </w:tc>
      </w:tr>
      <w:tr w:rsidR="00387C5A" w:rsidRPr="00387C5A" w:rsidTr="005C368B">
        <w:tblPrEx>
          <w:tblW w:w="4651" w:type="pct"/>
          <w:tblBorders>
            <w:top w:val="single" w:sz="4" w:space="0" w:color="auto"/>
            <w:bottom w:val="single" w:sz="4" w:space="0" w:color="auto"/>
          </w:tblBorders>
          <w:tblPrExChange w:id="1212" w:author="Francisco Felix" w:date="2012-12-23T16:45:00Z">
            <w:tblPrEx>
              <w:tblW w:w="4638" w:type="pct"/>
            </w:tblPrEx>
          </w:tblPrExChange>
        </w:tblPrEx>
        <w:trPr>
          <w:divId w:val="1610505160"/>
          <w:trHeight w:val="240"/>
          <w:ins w:id="1213" w:author="Francisco Felix" w:date="2012-12-23T16:31:00Z"/>
          <w:trPrChange w:id="1214" w:author="Francisco Felix" w:date="2012-12-23T16:45:00Z">
            <w:trPr>
              <w:gridAfter w:val="0"/>
              <w:divId w:val="1610505160"/>
              <w:trHeight w:val="240"/>
            </w:trPr>
          </w:trPrChange>
        </w:trPr>
        <w:tc>
          <w:tcPr>
            <w:tcW w:w="722" w:type="pct"/>
            <w:shd w:val="clear" w:color="auto" w:fill="auto"/>
            <w:vAlign w:val="bottom"/>
            <w:hideMark/>
            <w:tcPrChange w:id="1215"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216" w:author="Francisco Felix" w:date="2012-12-23T16:31:00Z"/>
                <w:color w:val="000000"/>
                <w:sz w:val="20"/>
                <w:szCs w:val="20"/>
                <w:lang w:eastAsia="en-US"/>
                <w:rPrChange w:id="1217" w:author="Francisco Felix" w:date="2012-12-23T16:43:00Z">
                  <w:rPr>
                    <w:ins w:id="1218" w:author="Francisco Felix" w:date="2012-12-23T16:31:00Z"/>
                    <w:rFonts w:ascii="Arial" w:hAnsi="Arial"/>
                    <w:color w:val="000000"/>
                    <w:sz w:val="20"/>
                    <w:szCs w:val="20"/>
                    <w:lang w:eastAsia="en-US"/>
                  </w:rPr>
                </w:rPrChange>
              </w:rPr>
            </w:pPr>
            <w:ins w:id="1219" w:author="Francisco Felix" w:date="2012-12-23T16:31:00Z">
              <w:r w:rsidRPr="00387C5A">
                <w:rPr>
                  <w:color w:val="000000"/>
                  <w:sz w:val="20"/>
                  <w:szCs w:val="20"/>
                  <w:lang w:eastAsia="en-US"/>
                  <w:rPrChange w:id="1220"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221"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22" w:author="Francisco Felix" w:date="2012-12-23T16:31:00Z"/>
                <w:color w:val="000000"/>
                <w:sz w:val="20"/>
                <w:szCs w:val="20"/>
                <w:lang w:eastAsia="en-US"/>
                <w:rPrChange w:id="1223" w:author="Francisco Felix" w:date="2012-12-23T16:43:00Z">
                  <w:rPr>
                    <w:ins w:id="1224" w:author="Francisco Felix" w:date="2012-12-23T16:31:00Z"/>
                    <w:rFonts w:ascii="Arial" w:hAnsi="Arial"/>
                    <w:color w:val="000000"/>
                    <w:sz w:val="20"/>
                    <w:szCs w:val="20"/>
                    <w:lang w:eastAsia="en-US"/>
                  </w:rPr>
                </w:rPrChange>
              </w:rPr>
            </w:pPr>
            <w:ins w:id="1225" w:author="Francisco Felix" w:date="2012-12-23T16:31:00Z">
              <w:r w:rsidRPr="00387C5A">
                <w:rPr>
                  <w:color w:val="000000"/>
                  <w:sz w:val="20"/>
                  <w:szCs w:val="20"/>
                  <w:lang w:eastAsia="en-US"/>
                  <w:rPrChange w:id="1226" w:author="Francisco Felix" w:date="2012-12-23T16:43:00Z">
                    <w:rPr>
                      <w:rFonts w:ascii="Arial" w:hAnsi="Arial"/>
                      <w:color w:val="000000"/>
                      <w:sz w:val="20"/>
                      <w:szCs w:val="20"/>
                      <w:lang w:eastAsia="en-US"/>
                    </w:rPr>
                  </w:rPrChange>
                </w:rPr>
                <w:t>4,5</w:t>
              </w:r>
            </w:ins>
          </w:p>
        </w:tc>
        <w:tc>
          <w:tcPr>
            <w:tcW w:w="558" w:type="pct"/>
            <w:shd w:val="clear" w:color="auto" w:fill="auto"/>
            <w:vAlign w:val="bottom"/>
            <w:hideMark/>
            <w:tcPrChange w:id="1227"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28" w:author="Francisco Felix" w:date="2012-12-23T16:31:00Z"/>
                <w:color w:val="000000"/>
                <w:sz w:val="20"/>
                <w:szCs w:val="20"/>
                <w:lang w:eastAsia="en-US"/>
                <w:rPrChange w:id="1229" w:author="Francisco Felix" w:date="2012-12-23T16:43:00Z">
                  <w:rPr>
                    <w:ins w:id="1230" w:author="Francisco Felix" w:date="2012-12-23T16:31:00Z"/>
                    <w:rFonts w:ascii="Arial" w:hAnsi="Arial"/>
                    <w:color w:val="000000"/>
                    <w:sz w:val="20"/>
                    <w:szCs w:val="20"/>
                    <w:lang w:eastAsia="en-US"/>
                  </w:rPr>
                </w:rPrChange>
              </w:rPr>
            </w:pPr>
            <w:ins w:id="1231" w:author="Francisco Felix" w:date="2012-12-23T16:31:00Z">
              <w:r w:rsidRPr="00387C5A">
                <w:rPr>
                  <w:color w:val="000000"/>
                  <w:sz w:val="20"/>
                  <w:szCs w:val="20"/>
                  <w:lang w:eastAsia="en-US"/>
                  <w:rPrChange w:id="1232"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1233"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34" w:author="Francisco Felix" w:date="2012-12-23T16:31:00Z"/>
                <w:color w:val="000000"/>
                <w:sz w:val="20"/>
                <w:szCs w:val="20"/>
                <w:lang w:eastAsia="en-US"/>
                <w:rPrChange w:id="1235" w:author="Francisco Felix" w:date="2012-12-23T16:43:00Z">
                  <w:rPr>
                    <w:ins w:id="1236" w:author="Francisco Felix" w:date="2012-12-23T16:31:00Z"/>
                    <w:rFonts w:ascii="Arial" w:hAnsi="Arial"/>
                    <w:color w:val="000000"/>
                    <w:sz w:val="20"/>
                    <w:szCs w:val="20"/>
                    <w:lang w:eastAsia="en-US"/>
                  </w:rPr>
                </w:rPrChange>
              </w:rPr>
            </w:pPr>
            <w:ins w:id="1237" w:author="Francisco Felix" w:date="2012-12-23T16:31:00Z">
              <w:r w:rsidRPr="00387C5A">
                <w:rPr>
                  <w:color w:val="000000"/>
                  <w:sz w:val="20"/>
                  <w:szCs w:val="20"/>
                  <w:lang w:eastAsia="en-US"/>
                  <w:rPrChange w:id="1238" w:author="Francisco Felix" w:date="2012-12-23T16:43:00Z">
                    <w:rPr>
                      <w:rFonts w:ascii="Arial" w:hAnsi="Arial"/>
                      <w:color w:val="000000"/>
                      <w:sz w:val="20"/>
                      <w:szCs w:val="20"/>
                      <w:lang w:eastAsia="en-US"/>
                    </w:rPr>
                  </w:rPrChange>
                </w:rPr>
                <w:t>18</w:t>
              </w:r>
            </w:ins>
          </w:p>
        </w:tc>
        <w:tc>
          <w:tcPr>
            <w:tcW w:w="543" w:type="pct"/>
            <w:shd w:val="clear" w:color="auto" w:fill="auto"/>
            <w:vAlign w:val="bottom"/>
            <w:hideMark/>
            <w:tcPrChange w:id="1239"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40" w:author="Francisco Felix" w:date="2012-12-23T16:31:00Z"/>
                <w:color w:val="000000"/>
                <w:sz w:val="20"/>
                <w:szCs w:val="20"/>
                <w:lang w:eastAsia="en-US"/>
                <w:rPrChange w:id="1241" w:author="Francisco Felix" w:date="2012-12-23T16:43:00Z">
                  <w:rPr>
                    <w:ins w:id="1242" w:author="Francisco Felix" w:date="2012-12-23T16:31:00Z"/>
                    <w:rFonts w:ascii="Arial" w:hAnsi="Arial"/>
                    <w:color w:val="000000"/>
                    <w:sz w:val="20"/>
                    <w:szCs w:val="20"/>
                    <w:lang w:eastAsia="en-US"/>
                  </w:rPr>
                </w:rPrChange>
              </w:rPr>
            </w:pPr>
            <w:ins w:id="1243" w:author="Francisco Felix" w:date="2012-12-23T16:31:00Z">
              <w:r w:rsidRPr="00387C5A">
                <w:rPr>
                  <w:color w:val="000000"/>
                  <w:sz w:val="20"/>
                  <w:szCs w:val="20"/>
                  <w:lang w:eastAsia="en-US"/>
                  <w:rPrChange w:id="1244" w:author="Francisco Felix" w:date="2012-12-23T16:43:00Z">
                    <w:rPr>
                      <w:rFonts w:ascii="Arial" w:hAnsi="Arial"/>
                      <w:color w:val="000000"/>
                      <w:sz w:val="20"/>
                      <w:szCs w:val="20"/>
                      <w:lang w:eastAsia="en-US"/>
                    </w:rPr>
                  </w:rPrChange>
                </w:rPr>
                <w:t>4</w:t>
              </w:r>
            </w:ins>
          </w:p>
        </w:tc>
        <w:tc>
          <w:tcPr>
            <w:tcW w:w="558" w:type="pct"/>
            <w:shd w:val="clear" w:color="auto" w:fill="auto"/>
            <w:vAlign w:val="bottom"/>
            <w:hideMark/>
            <w:tcPrChange w:id="1245"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246" w:author="Francisco Felix" w:date="2012-12-23T16:31:00Z"/>
                <w:color w:val="000000"/>
                <w:sz w:val="20"/>
                <w:szCs w:val="20"/>
                <w:lang w:eastAsia="en-US"/>
                <w:rPrChange w:id="1247" w:author="Francisco Felix" w:date="2012-12-23T16:43:00Z">
                  <w:rPr>
                    <w:ins w:id="1248" w:author="Francisco Felix" w:date="2012-12-23T16:31:00Z"/>
                    <w:rFonts w:ascii="Arial" w:hAnsi="Arial"/>
                    <w:color w:val="000000"/>
                    <w:sz w:val="20"/>
                    <w:szCs w:val="20"/>
                    <w:lang w:eastAsia="en-US"/>
                  </w:rPr>
                </w:rPrChange>
              </w:rPr>
            </w:pPr>
            <w:ins w:id="1249" w:author="Francisco Felix" w:date="2012-12-23T16:31:00Z">
              <w:r w:rsidRPr="00387C5A">
                <w:rPr>
                  <w:color w:val="000000"/>
                  <w:sz w:val="20"/>
                  <w:szCs w:val="20"/>
                  <w:lang w:eastAsia="en-US"/>
                  <w:rPrChange w:id="1250"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1251"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252" w:author="Francisco Felix" w:date="2012-12-23T16:31:00Z"/>
                <w:color w:val="000000"/>
                <w:sz w:val="20"/>
                <w:szCs w:val="20"/>
                <w:lang w:eastAsia="en-US"/>
                <w:rPrChange w:id="1253" w:author="Francisco Felix" w:date="2012-12-23T16:43:00Z">
                  <w:rPr>
                    <w:ins w:id="1254" w:author="Francisco Felix" w:date="2012-12-23T16:31:00Z"/>
                    <w:rFonts w:ascii="Arial" w:hAnsi="Arial"/>
                    <w:color w:val="000000"/>
                    <w:sz w:val="20"/>
                    <w:szCs w:val="20"/>
                    <w:lang w:eastAsia="en-US"/>
                  </w:rPr>
                </w:rPrChange>
              </w:rPr>
            </w:pPr>
            <w:ins w:id="1255" w:author="Francisco Felix" w:date="2012-12-23T16:31:00Z">
              <w:r w:rsidRPr="00387C5A">
                <w:rPr>
                  <w:color w:val="000000"/>
                  <w:sz w:val="20"/>
                  <w:szCs w:val="20"/>
                  <w:lang w:eastAsia="en-US"/>
                  <w:rPrChange w:id="1256" w:author="Francisco Felix" w:date="2012-12-23T16:43:00Z">
                    <w:rPr>
                      <w:rFonts w:ascii="Arial" w:hAnsi="Arial"/>
                      <w:color w:val="000000"/>
                      <w:sz w:val="20"/>
                      <w:szCs w:val="20"/>
                      <w:lang w:eastAsia="en-US"/>
                    </w:rPr>
                  </w:rPrChange>
                </w:rPr>
                <w:t>16</w:t>
              </w:r>
            </w:ins>
          </w:p>
        </w:tc>
        <w:tc>
          <w:tcPr>
            <w:tcW w:w="524" w:type="pct"/>
            <w:shd w:val="clear" w:color="auto" w:fill="auto"/>
            <w:vAlign w:val="bottom"/>
            <w:hideMark/>
            <w:tcPrChange w:id="1257"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258" w:author="Francisco Felix" w:date="2012-12-23T16:31:00Z"/>
                <w:color w:val="000000"/>
                <w:sz w:val="20"/>
                <w:szCs w:val="20"/>
                <w:lang w:eastAsia="en-US"/>
                <w:rPrChange w:id="1259" w:author="Francisco Felix" w:date="2012-12-23T16:43:00Z">
                  <w:rPr>
                    <w:ins w:id="1260" w:author="Francisco Felix" w:date="2012-12-23T16:31:00Z"/>
                    <w:rFonts w:ascii="Arial" w:hAnsi="Arial"/>
                    <w:color w:val="000000"/>
                    <w:sz w:val="20"/>
                    <w:szCs w:val="20"/>
                    <w:lang w:eastAsia="en-US"/>
                  </w:rPr>
                </w:rPrChange>
              </w:rPr>
            </w:pPr>
            <w:ins w:id="1261" w:author="Francisco Felix" w:date="2012-12-23T16:31:00Z">
              <w:r w:rsidRPr="00387C5A">
                <w:rPr>
                  <w:color w:val="000000"/>
                  <w:sz w:val="20"/>
                  <w:szCs w:val="20"/>
                  <w:lang w:eastAsia="en-US"/>
                  <w:rPrChange w:id="1262" w:author="Francisco Felix" w:date="2012-12-23T16:43:00Z">
                    <w:rPr>
                      <w:rFonts w:ascii="Arial" w:hAnsi="Arial"/>
                      <w:color w:val="000000"/>
                      <w:sz w:val="20"/>
                      <w:szCs w:val="20"/>
                      <w:lang w:eastAsia="en-US"/>
                    </w:rPr>
                  </w:rPrChange>
                </w:rPr>
                <w:t>3</w:t>
              </w:r>
            </w:ins>
          </w:p>
        </w:tc>
        <w:tc>
          <w:tcPr>
            <w:tcW w:w="421" w:type="pct"/>
            <w:shd w:val="clear" w:color="auto" w:fill="auto"/>
            <w:vAlign w:val="bottom"/>
            <w:hideMark/>
            <w:tcPrChange w:id="1263"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264" w:author="Francisco Felix" w:date="2012-12-23T16:31:00Z"/>
                <w:color w:val="000000"/>
                <w:sz w:val="20"/>
                <w:szCs w:val="20"/>
                <w:lang w:eastAsia="en-US"/>
                <w:rPrChange w:id="1265" w:author="Francisco Felix" w:date="2012-12-23T16:43:00Z">
                  <w:rPr>
                    <w:ins w:id="1266" w:author="Francisco Felix" w:date="2012-12-23T16:31:00Z"/>
                    <w:rFonts w:ascii="Arial" w:hAnsi="Arial"/>
                    <w:color w:val="000000"/>
                    <w:sz w:val="20"/>
                    <w:szCs w:val="20"/>
                    <w:lang w:eastAsia="en-US"/>
                  </w:rPr>
                </w:rPrChange>
              </w:rPr>
            </w:pPr>
            <w:ins w:id="1267" w:author="Francisco Felix" w:date="2012-12-23T16:31:00Z">
              <w:r w:rsidRPr="00387C5A">
                <w:rPr>
                  <w:color w:val="000000"/>
                  <w:sz w:val="20"/>
                  <w:szCs w:val="20"/>
                  <w:lang w:eastAsia="en-US"/>
                  <w:rPrChange w:id="1268"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269"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270" w:author="Francisco Felix" w:date="2012-12-23T16:31:00Z"/>
                <w:color w:val="000000"/>
                <w:sz w:val="20"/>
                <w:szCs w:val="20"/>
                <w:lang w:eastAsia="en-US"/>
                <w:rPrChange w:id="1271" w:author="Francisco Felix" w:date="2012-12-23T16:43:00Z">
                  <w:rPr>
                    <w:ins w:id="1272" w:author="Francisco Felix" w:date="2012-12-23T16:31:00Z"/>
                    <w:rFonts w:ascii="Arial" w:hAnsi="Arial"/>
                    <w:color w:val="000000"/>
                    <w:sz w:val="20"/>
                    <w:szCs w:val="20"/>
                    <w:lang w:eastAsia="en-US"/>
                  </w:rPr>
                </w:rPrChange>
              </w:rPr>
            </w:pPr>
            <w:ins w:id="1273" w:author="Francisco Felix" w:date="2012-12-23T16:31:00Z">
              <w:r w:rsidRPr="00387C5A">
                <w:rPr>
                  <w:color w:val="000000"/>
                  <w:sz w:val="20"/>
                  <w:szCs w:val="20"/>
                  <w:lang w:eastAsia="en-US"/>
                  <w:rPrChange w:id="1274" w:author="Francisco Felix" w:date="2012-12-23T16:43:00Z">
                    <w:rPr>
                      <w:rFonts w:ascii="Arial" w:hAnsi="Arial"/>
                      <w:color w:val="000000"/>
                      <w:sz w:val="20"/>
                      <w:szCs w:val="20"/>
                      <w:lang w:eastAsia="en-US"/>
                    </w:rPr>
                  </w:rPrChange>
                </w:rPr>
                <w:t>0,5</w:t>
              </w:r>
            </w:ins>
          </w:p>
        </w:tc>
      </w:tr>
      <w:tr w:rsidR="00387C5A" w:rsidRPr="00387C5A" w:rsidTr="005C368B">
        <w:tblPrEx>
          <w:tblW w:w="4651" w:type="pct"/>
          <w:tblBorders>
            <w:top w:val="single" w:sz="4" w:space="0" w:color="auto"/>
            <w:bottom w:val="single" w:sz="4" w:space="0" w:color="auto"/>
          </w:tblBorders>
          <w:tblPrExChange w:id="1275" w:author="Francisco Felix" w:date="2012-12-23T16:45:00Z">
            <w:tblPrEx>
              <w:tblW w:w="4638" w:type="pct"/>
            </w:tblPrEx>
          </w:tblPrExChange>
        </w:tblPrEx>
        <w:trPr>
          <w:divId w:val="1610505160"/>
          <w:trHeight w:val="240"/>
          <w:ins w:id="1276" w:author="Francisco Felix" w:date="2012-12-23T16:31:00Z"/>
          <w:trPrChange w:id="1277" w:author="Francisco Felix" w:date="2012-12-23T16:45:00Z">
            <w:trPr>
              <w:gridAfter w:val="0"/>
              <w:divId w:val="1610505160"/>
              <w:trHeight w:val="240"/>
            </w:trPr>
          </w:trPrChange>
        </w:trPr>
        <w:tc>
          <w:tcPr>
            <w:tcW w:w="722" w:type="pct"/>
            <w:shd w:val="clear" w:color="auto" w:fill="auto"/>
            <w:vAlign w:val="bottom"/>
            <w:hideMark/>
            <w:tcPrChange w:id="1278"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279" w:author="Francisco Felix" w:date="2012-12-23T16:31:00Z"/>
                <w:color w:val="000000"/>
                <w:sz w:val="20"/>
                <w:szCs w:val="20"/>
                <w:lang w:eastAsia="en-US"/>
                <w:rPrChange w:id="1280" w:author="Francisco Felix" w:date="2012-12-23T16:43:00Z">
                  <w:rPr>
                    <w:ins w:id="1281" w:author="Francisco Felix" w:date="2012-12-23T16:31:00Z"/>
                    <w:rFonts w:ascii="Arial" w:hAnsi="Arial"/>
                    <w:color w:val="000000"/>
                    <w:sz w:val="20"/>
                    <w:szCs w:val="20"/>
                    <w:lang w:eastAsia="en-US"/>
                  </w:rPr>
                </w:rPrChange>
              </w:rPr>
            </w:pPr>
            <w:ins w:id="1282" w:author="Francisco Felix" w:date="2012-12-23T16:31:00Z">
              <w:r w:rsidRPr="00387C5A">
                <w:rPr>
                  <w:color w:val="000000"/>
                  <w:sz w:val="20"/>
                  <w:szCs w:val="20"/>
                  <w:lang w:eastAsia="en-US"/>
                  <w:rPrChange w:id="1283"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284"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85" w:author="Francisco Felix" w:date="2012-12-23T16:31:00Z"/>
                <w:color w:val="000000"/>
                <w:sz w:val="20"/>
                <w:szCs w:val="20"/>
                <w:lang w:eastAsia="en-US"/>
                <w:rPrChange w:id="1286" w:author="Francisco Felix" w:date="2012-12-23T16:43:00Z">
                  <w:rPr>
                    <w:ins w:id="1287" w:author="Francisco Felix" w:date="2012-12-23T16:31:00Z"/>
                    <w:rFonts w:ascii="Arial" w:hAnsi="Arial"/>
                    <w:color w:val="000000"/>
                    <w:sz w:val="20"/>
                    <w:szCs w:val="20"/>
                    <w:lang w:eastAsia="en-US"/>
                  </w:rPr>
                </w:rPrChange>
              </w:rPr>
            </w:pPr>
            <w:ins w:id="1288" w:author="Francisco Felix" w:date="2012-12-23T16:31:00Z">
              <w:r w:rsidRPr="00387C5A">
                <w:rPr>
                  <w:color w:val="000000"/>
                  <w:sz w:val="20"/>
                  <w:szCs w:val="20"/>
                  <w:lang w:eastAsia="en-US"/>
                  <w:rPrChange w:id="1289" w:author="Francisco Felix" w:date="2012-12-23T16:43:00Z">
                    <w:rPr>
                      <w:rFonts w:ascii="Arial" w:hAnsi="Arial"/>
                      <w:color w:val="000000"/>
                      <w:sz w:val="20"/>
                      <w:szCs w:val="20"/>
                      <w:lang w:eastAsia="en-US"/>
                    </w:rPr>
                  </w:rPrChange>
                </w:rPr>
                <w:t>3,5</w:t>
              </w:r>
            </w:ins>
          </w:p>
        </w:tc>
        <w:tc>
          <w:tcPr>
            <w:tcW w:w="558" w:type="pct"/>
            <w:shd w:val="clear" w:color="auto" w:fill="auto"/>
            <w:vAlign w:val="bottom"/>
            <w:hideMark/>
            <w:tcPrChange w:id="1290"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91" w:author="Francisco Felix" w:date="2012-12-23T16:31:00Z"/>
                <w:color w:val="000000"/>
                <w:sz w:val="20"/>
                <w:szCs w:val="20"/>
                <w:lang w:eastAsia="en-US"/>
                <w:rPrChange w:id="1292" w:author="Francisco Felix" w:date="2012-12-23T16:43:00Z">
                  <w:rPr>
                    <w:ins w:id="1293" w:author="Francisco Felix" w:date="2012-12-23T16:31:00Z"/>
                    <w:rFonts w:ascii="Arial" w:hAnsi="Arial"/>
                    <w:color w:val="000000"/>
                    <w:sz w:val="20"/>
                    <w:szCs w:val="20"/>
                    <w:lang w:eastAsia="en-US"/>
                  </w:rPr>
                </w:rPrChange>
              </w:rPr>
            </w:pPr>
            <w:ins w:id="1294" w:author="Francisco Felix" w:date="2012-12-23T16:31:00Z">
              <w:r w:rsidRPr="00387C5A">
                <w:rPr>
                  <w:color w:val="000000"/>
                  <w:sz w:val="20"/>
                  <w:szCs w:val="20"/>
                  <w:lang w:eastAsia="en-US"/>
                  <w:rPrChange w:id="1295" w:author="Francisco Felix" w:date="2012-12-23T16:43:00Z">
                    <w:rPr>
                      <w:rFonts w:ascii="Arial" w:hAnsi="Arial"/>
                      <w:color w:val="000000"/>
                      <w:sz w:val="20"/>
                      <w:szCs w:val="20"/>
                      <w:lang w:eastAsia="en-US"/>
                    </w:rPr>
                  </w:rPrChange>
                </w:rPr>
                <w:t>1,5</w:t>
              </w:r>
            </w:ins>
          </w:p>
        </w:tc>
        <w:tc>
          <w:tcPr>
            <w:tcW w:w="411" w:type="pct"/>
            <w:shd w:val="clear" w:color="auto" w:fill="auto"/>
            <w:vAlign w:val="bottom"/>
            <w:hideMark/>
            <w:tcPrChange w:id="1296"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297" w:author="Francisco Felix" w:date="2012-12-23T16:31:00Z"/>
                <w:color w:val="000000"/>
                <w:sz w:val="20"/>
                <w:szCs w:val="20"/>
                <w:lang w:eastAsia="en-US"/>
                <w:rPrChange w:id="1298" w:author="Francisco Felix" w:date="2012-12-23T16:43:00Z">
                  <w:rPr>
                    <w:ins w:id="1299" w:author="Francisco Felix" w:date="2012-12-23T16:31:00Z"/>
                    <w:rFonts w:ascii="Arial" w:hAnsi="Arial"/>
                    <w:color w:val="000000"/>
                    <w:sz w:val="20"/>
                    <w:szCs w:val="20"/>
                    <w:lang w:eastAsia="en-US"/>
                  </w:rPr>
                </w:rPrChange>
              </w:rPr>
            </w:pPr>
            <w:ins w:id="1300" w:author="Francisco Felix" w:date="2012-12-23T16:31:00Z">
              <w:r w:rsidRPr="00387C5A">
                <w:rPr>
                  <w:color w:val="000000"/>
                  <w:sz w:val="20"/>
                  <w:szCs w:val="20"/>
                  <w:lang w:eastAsia="en-US"/>
                  <w:rPrChange w:id="1301" w:author="Francisco Felix" w:date="2012-12-23T16:43:00Z">
                    <w:rPr>
                      <w:rFonts w:ascii="Arial" w:hAnsi="Arial"/>
                      <w:color w:val="000000"/>
                      <w:sz w:val="20"/>
                      <w:szCs w:val="20"/>
                      <w:lang w:eastAsia="en-US"/>
                    </w:rPr>
                  </w:rPrChange>
                </w:rPr>
                <w:t>5,25</w:t>
              </w:r>
            </w:ins>
          </w:p>
        </w:tc>
        <w:tc>
          <w:tcPr>
            <w:tcW w:w="543" w:type="pct"/>
            <w:shd w:val="clear" w:color="auto" w:fill="auto"/>
            <w:vAlign w:val="bottom"/>
            <w:hideMark/>
            <w:tcPrChange w:id="1302"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303" w:author="Francisco Felix" w:date="2012-12-23T16:31:00Z"/>
                <w:color w:val="000000"/>
                <w:sz w:val="20"/>
                <w:szCs w:val="20"/>
                <w:lang w:eastAsia="en-US"/>
                <w:rPrChange w:id="1304" w:author="Francisco Felix" w:date="2012-12-23T16:43:00Z">
                  <w:rPr>
                    <w:ins w:id="1305" w:author="Francisco Felix" w:date="2012-12-23T16:31:00Z"/>
                    <w:rFonts w:ascii="Arial" w:hAnsi="Arial"/>
                    <w:color w:val="000000"/>
                    <w:sz w:val="20"/>
                    <w:szCs w:val="20"/>
                    <w:lang w:eastAsia="en-US"/>
                  </w:rPr>
                </w:rPrChange>
              </w:rPr>
            </w:pPr>
            <w:ins w:id="1306" w:author="Francisco Felix" w:date="2012-12-23T16:31:00Z">
              <w:r w:rsidRPr="00387C5A">
                <w:rPr>
                  <w:color w:val="000000"/>
                  <w:sz w:val="20"/>
                  <w:szCs w:val="20"/>
                  <w:lang w:eastAsia="en-US"/>
                  <w:rPrChange w:id="1307" w:author="Francisco Felix" w:date="2012-12-23T16:43:00Z">
                    <w:rPr>
                      <w:rFonts w:ascii="Arial" w:hAnsi="Arial"/>
                      <w:color w:val="000000"/>
                      <w:sz w:val="20"/>
                      <w:szCs w:val="20"/>
                      <w:lang w:eastAsia="en-US"/>
                    </w:rPr>
                  </w:rPrChange>
                </w:rPr>
                <w:t>2,5</w:t>
              </w:r>
            </w:ins>
          </w:p>
        </w:tc>
        <w:tc>
          <w:tcPr>
            <w:tcW w:w="558" w:type="pct"/>
            <w:shd w:val="clear" w:color="auto" w:fill="auto"/>
            <w:vAlign w:val="bottom"/>
            <w:hideMark/>
            <w:tcPrChange w:id="1308"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09" w:author="Francisco Felix" w:date="2012-12-23T16:31:00Z"/>
                <w:color w:val="000000"/>
                <w:sz w:val="20"/>
                <w:szCs w:val="20"/>
                <w:lang w:eastAsia="en-US"/>
                <w:rPrChange w:id="1310" w:author="Francisco Felix" w:date="2012-12-23T16:43:00Z">
                  <w:rPr>
                    <w:ins w:id="1311" w:author="Francisco Felix" w:date="2012-12-23T16:31:00Z"/>
                    <w:rFonts w:ascii="Arial" w:hAnsi="Arial"/>
                    <w:color w:val="000000"/>
                    <w:sz w:val="20"/>
                    <w:szCs w:val="20"/>
                    <w:lang w:eastAsia="en-US"/>
                  </w:rPr>
                </w:rPrChange>
              </w:rPr>
            </w:pPr>
            <w:ins w:id="1312" w:author="Francisco Felix" w:date="2012-12-23T16:31:00Z">
              <w:r w:rsidRPr="00387C5A">
                <w:rPr>
                  <w:color w:val="000000"/>
                  <w:sz w:val="20"/>
                  <w:szCs w:val="20"/>
                  <w:lang w:eastAsia="en-US"/>
                  <w:rPrChange w:id="1313" w:author="Francisco Felix" w:date="2012-12-23T16:43:00Z">
                    <w:rPr>
                      <w:rFonts w:ascii="Arial" w:hAnsi="Arial"/>
                      <w:color w:val="000000"/>
                      <w:sz w:val="20"/>
                      <w:szCs w:val="20"/>
                      <w:lang w:eastAsia="en-US"/>
                    </w:rPr>
                  </w:rPrChange>
                </w:rPr>
                <w:t>0,5</w:t>
              </w:r>
            </w:ins>
          </w:p>
        </w:tc>
        <w:tc>
          <w:tcPr>
            <w:tcW w:w="411" w:type="pct"/>
            <w:shd w:val="clear" w:color="auto" w:fill="auto"/>
            <w:vAlign w:val="bottom"/>
            <w:hideMark/>
            <w:tcPrChange w:id="1314"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15" w:author="Francisco Felix" w:date="2012-12-23T16:31:00Z"/>
                <w:color w:val="000000"/>
                <w:sz w:val="20"/>
                <w:szCs w:val="20"/>
                <w:lang w:eastAsia="en-US"/>
                <w:rPrChange w:id="1316" w:author="Francisco Felix" w:date="2012-12-23T16:43:00Z">
                  <w:rPr>
                    <w:ins w:id="1317" w:author="Francisco Felix" w:date="2012-12-23T16:31:00Z"/>
                    <w:rFonts w:ascii="Arial" w:hAnsi="Arial"/>
                    <w:color w:val="000000"/>
                    <w:sz w:val="20"/>
                    <w:szCs w:val="20"/>
                    <w:lang w:eastAsia="en-US"/>
                  </w:rPr>
                </w:rPrChange>
              </w:rPr>
            </w:pPr>
            <w:ins w:id="1318" w:author="Francisco Felix" w:date="2012-12-23T16:31:00Z">
              <w:r w:rsidRPr="00387C5A">
                <w:rPr>
                  <w:color w:val="000000"/>
                  <w:sz w:val="20"/>
                  <w:szCs w:val="20"/>
                  <w:lang w:eastAsia="en-US"/>
                  <w:rPrChange w:id="1319" w:author="Francisco Felix" w:date="2012-12-23T16:43:00Z">
                    <w:rPr>
                      <w:rFonts w:ascii="Arial" w:hAnsi="Arial"/>
                      <w:color w:val="000000"/>
                      <w:sz w:val="20"/>
                      <w:szCs w:val="20"/>
                      <w:lang w:eastAsia="en-US"/>
                    </w:rPr>
                  </w:rPrChange>
                </w:rPr>
                <w:t>1,25</w:t>
              </w:r>
            </w:ins>
          </w:p>
        </w:tc>
        <w:tc>
          <w:tcPr>
            <w:tcW w:w="524" w:type="pct"/>
            <w:shd w:val="clear" w:color="auto" w:fill="auto"/>
            <w:vAlign w:val="bottom"/>
            <w:hideMark/>
            <w:tcPrChange w:id="1320"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21" w:author="Francisco Felix" w:date="2012-12-23T16:31:00Z"/>
                <w:color w:val="000000"/>
                <w:sz w:val="20"/>
                <w:szCs w:val="20"/>
                <w:lang w:eastAsia="en-US"/>
                <w:rPrChange w:id="1322" w:author="Francisco Felix" w:date="2012-12-23T16:43:00Z">
                  <w:rPr>
                    <w:ins w:id="1323" w:author="Francisco Felix" w:date="2012-12-23T16:31:00Z"/>
                    <w:rFonts w:ascii="Arial" w:hAnsi="Arial"/>
                    <w:color w:val="000000"/>
                    <w:sz w:val="20"/>
                    <w:szCs w:val="20"/>
                    <w:lang w:eastAsia="en-US"/>
                  </w:rPr>
                </w:rPrChange>
              </w:rPr>
            </w:pPr>
            <w:ins w:id="1324" w:author="Francisco Felix" w:date="2012-12-23T16:31:00Z">
              <w:r w:rsidRPr="00387C5A">
                <w:rPr>
                  <w:color w:val="000000"/>
                  <w:sz w:val="20"/>
                  <w:szCs w:val="20"/>
                  <w:lang w:eastAsia="en-US"/>
                  <w:rPrChange w:id="1325" w:author="Francisco Felix" w:date="2012-12-23T16:43:00Z">
                    <w:rPr>
                      <w:rFonts w:ascii="Arial" w:hAnsi="Arial"/>
                      <w:color w:val="000000"/>
                      <w:sz w:val="20"/>
                      <w:szCs w:val="20"/>
                      <w:lang w:eastAsia="en-US"/>
                    </w:rPr>
                  </w:rPrChange>
                </w:rPr>
                <w:t>1</w:t>
              </w:r>
            </w:ins>
          </w:p>
        </w:tc>
        <w:tc>
          <w:tcPr>
            <w:tcW w:w="421" w:type="pct"/>
            <w:shd w:val="clear" w:color="auto" w:fill="auto"/>
            <w:vAlign w:val="bottom"/>
            <w:hideMark/>
            <w:tcPrChange w:id="132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327" w:author="Francisco Felix" w:date="2012-12-23T16:31:00Z"/>
                <w:color w:val="000000"/>
                <w:sz w:val="20"/>
                <w:szCs w:val="20"/>
                <w:lang w:eastAsia="en-US"/>
                <w:rPrChange w:id="1328" w:author="Francisco Felix" w:date="2012-12-23T16:43:00Z">
                  <w:rPr>
                    <w:ins w:id="1329" w:author="Francisco Felix" w:date="2012-12-23T16:31:00Z"/>
                    <w:rFonts w:ascii="Arial" w:hAnsi="Arial"/>
                    <w:color w:val="000000"/>
                    <w:sz w:val="20"/>
                    <w:szCs w:val="20"/>
                    <w:lang w:eastAsia="en-US"/>
                  </w:rPr>
                </w:rPrChange>
              </w:rPr>
            </w:pPr>
            <w:ins w:id="1330" w:author="Francisco Felix" w:date="2012-12-23T16:31:00Z">
              <w:r w:rsidRPr="00387C5A">
                <w:rPr>
                  <w:color w:val="000000"/>
                  <w:sz w:val="20"/>
                  <w:szCs w:val="20"/>
                  <w:lang w:eastAsia="en-US"/>
                  <w:rPrChange w:id="1331"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332"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33" w:author="Francisco Felix" w:date="2012-12-23T16:31:00Z"/>
                <w:color w:val="000000"/>
                <w:sz w:val="20"/>
                <w:szCs w:val="20"/>
                <w:lang w:eastAsia="en-US"/>
                <w:rPrChange w:id="1334" w:author="Francisco Felix" w:date="2012-12-23T16:43:00Z">
                  <w:rPr>
                    <w:ins w:id="1335" w:author="Francisco Felix" w:date="2012-12-23T16:31:00Z"/>
                    <w:rFonts w:ascii="Arial" w:hAnsi="Arial"/>
                    <w:color w:val="000000"/>
                    <w:sz w:val="20"/>
                    <w:szCs w:val="20"/>
                    <w:lang w:eastAsia="en-US"/>
                  </w:rPr>
                </w:rPrChange>
              </w:rPr>
            </w:pPr>
            <w:ins w:id="1336" w:author="Francisco Felix" w:date="2012-12-23T16:31:00Z">
              <w:r w:rsidRPr="00387C5A">
                <w:rPr>
                  <w:color w:val="000000"/>
                  <w:sz w:val="20"/>
                  <w:szCs w:val="20"/>
                  <w:lang w:eastAsia="en-US"/>
                  <w:rPrChange w:id="1337" w:author="Francisco Felix" w:date="2012-12-23T16:43:00Z">
                    <w:rPr>
                      <w:rFonts w:ascii="Arial" w:hAnsi="Arial"/>
                      <w:color w:val="000000"/>
                      <w:sz w:val="20"/>
                      <w:szCs w:val="20"/>
                      <w:lang w:eastAsia="en-US"/>
                    </w:rPr>
                  </w:rPrChange>
                </w:rPr>
                <w:t>0,8</w:t>
              </w:r>
            </w:ins>
          </w:p>
        </w:tc>
      </w:tr>
      <w:tr w:rsidR="00387C5A" w:rsidRPr="00387C5A" w:rsidTr="005C368B">
        <w:tblPrEx>
          <w:tblW w:w="4651" w:type="pct"/>
          <w:tblBorders>
            <w:top w:val="single" w:sz="4" w:space="0" w:color="auto"/>
            <w:bottom w:val="single" w:sz="4" w:space="0" w:color="auto"/>
          </w:tblBorders>
          <w:tblPrExChange w:id="1338" w:author="Francisco Felix" w:date="2012-12-23T16:45:00Z">
            <w:tblPrEx>
              <w:tblW w:w="4638" w:type="pct"/>
            </w:tblPrEx>
          </w:tblPrExChange>
        </w:tblPrEx>
        <w:trPr>
          <w:divId w:val="1610505160"/>
          <w:trHeight w:val="240"/>
          <w:ins w:id="1339" w:author="Francisco Felix" w:date="2012-12-23T16:31:00Z"/>
          <w:trPrChange w:id="1340" w:author="Francisco Felix" w:date="2012-12-23T16:45:00Z">
            <w:trPr>
              <w:gridAfter w:val="0"/>
              <w:divId w:val="1610505160"/>
              <w:trHeight w:val="240"/>
            </w:trPr>
          </w:trPrChange>
        </w:trPr>
        <w:tc>
          <w:tcPr>
            <w:tcW w:w="722" w:type="pct"/>
            <w:shd w:val="clear" w:color="auto" w:fill="auto"/>
            <w:vAlign w:val="bottom"/>
            <w:hideMark/>
            <w:tcPrChange w:id="1341"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342" w:author="Francisco Felix" w:date="2012-12-23T16:31:00Z"/>
                <w:color w:val="000000"/>
                <w:sz w:val="20"/>
                <w:szCs w:val="20"/>
                <w:lang w:eastAsia="en-US"/>
                <w:rPrChange w:id="1343" w:author="Francisco Felix" w:date="2012-12-23T16:43:00Z">
                  <w:rPr>
                    <w:ins w:id="1344" w:author="Francisco Felix" w:date="2012-12-23T16:31:00Z"/>
                    <w:rFonts w:ascii="Arial" w:hAnsi="Arial"/>
                    <w:color w:val="000000"/>
                    <w:sz w:val="20"/>
                    <w:szCs w:val="20"/>
                    <w:lang w:eastAsia="en-US"/>
                  </w:rPr>
                </w:rPrChange>
              </w:rPr>
            </w:pPr>
            <w:ins w:id="1345" w:author="Francisco Felix" w:date="2012-12-23T16:31:00Z">
              <w:r w:rsidRPr="00387C5A">
                <w:rPr>
                  <w:color w:val="000000"/>
                  <w:sz w:val="20"/>
                  <w:szCs w:val="20"/>
                  <w:lang w:eastAsia="en-US"/>
                  <w:rPrChange w:id="1346"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34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348" w:author="Francisco Felix" w:date="2012-12-23T16:31:00Z"/>
                <w:color w:val="000000"/>
                <w:sz w:val="20"/>
                <w:szCs w:val="20"/>
                <w:lang w:eastAsia="en-US"/>
                <w:rPrChange w:id="1349" w:author="Francisco Felix" w:date="2012-12-23T16:43:00Z">
                  <w:rPr>
                    <w:ins w:id="1350" w:author="Francisco Felix" w:date="2012-12-23T16:31:00Z"/>
                    <w:rFonts w:ascii="Arial" w:hAnsi="Arial"/>
                    <w:color w:val="000000"/>
                    <w:sz w:val="20"/>
                    <w:szCs w:val="20"/>
                    <w:lang w:eastAsia="en-US"/>
                  </w:rPr>
                </w:rPrChange>
              </w:rPr>
            </w:pPr>
            <w:ins w:id="1351" w:author="Francisco Felix" w:date="2012-12-23T16:31:00Z">
              <w:r w:rsidRPr="00387C5A">
                <w:rPr>
                  <w:color w:val="000000"/>
                  <w:sz w:val="20"/>
                  <w:szCs w:val="20"/>
                  <w:lang w:eastAsia="en-US"/>
                  <w:rPrChange w:id="1352" w:author="Francisco Felix" w:date="2012-12-23T16:43:00Z">
                    <w:rPr>
                      <w:rFonts w:ascii="Arial" w:hAnsi="Arial"/>
                      <w:color w:val="000000"/>
                      <w:sz w:val="20"/>
                      <w:szCs w:val="20"/>
                      <w:lang w:eastAsia="en-US"/>
                    </w:rPr>
                  </w:rPrChange>
                </w:rPr>
                <w:t>3,5</w:t>
              </w:r>
            </w:ins>
          </w:p>
        </w:tc>
        <w:tc>
          <w:tcPr>
            <w:tcW w:w="558" w:type="pct"/>
            <w:shd w:val="clear" w:color="auto" w:fill="auto"/>
            <w:vAlign w:val="bottom"/>
            <w:hideMark/>
            <w:tcPrChange w:id="1353"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354" w:author="Francisco Felix" w:date="2012-12-23T16:31:00Z"/>
                <w:color w:val="000000"/>
                <w:sz w:val="20"/>
                <w:szCs w:val="20"/>
                <w:lang w:eastAsia="en-US"/>
                <w:rPrChange w:id="1355" w:author="Francisco Felix" w:date="2012-12-23T16:43:00Z">
                  <w:rPr>
                    <w:ins w:id="1356" w:author="Francisco Felix" w:date="2012-12-23T16:31:00Z"/>
                    <w:rFonts w:ascii="Arial" w:hAnsi="Arial"/>
                    <w:color w:val="000000"/>
                    <w:sz w:val="20"/>
                    <w:szCs w:val="20"/>
                    <w:lang w:eastAsia="en-US"/>
                  </w:rPr>
                </w:rPrChange>
              </w:rPr>
            </w:pPr>
            <w:ins w:id="1357" w:author="Francisco Felix" w:date="2012-12-23T16:31:00Z">
              <w:r w:rsidRPr="00387C5A">
                <w:rPr>
                  <w:color w:val="000000"/>
                  <w:sz w:val="20"/>
                  <w:szCs w:val="20"/>
                  <w:lang w:eastAsia="en-US"/>
                  <w:rPrChange w:id="1358" w:author="Francisco Felix" w:date="2012-12-23T16:43:00Z">
                    <w:rPr>
                      <w:rFonts w:ascii="Arial" w:hAnsi="Arial"/>
                      <w:color w:val="000000"/>
                      <w:sz w:val="20"/>
                      <w:szCs w:val="20"/>
                      <w:lang w:eastAsia="en-US"/>
                    </w:rPr>
                  </w:rPrChange>
                </w:rPr>
                <w:t>2,5</w:t>
              </w:r>
            </w:ins>
          </w:p>
        </w:tc>
        <w:tc>
          <w:tcPr>
            <w:tcW w:w="411" w:type="pct"/>
            <w:shd w:val="clear" w:color="auto" w:fill="auto"/>
            <w:vAlign w:val="bottom"/>
            <w:hideMark/>
            <w:tcPrChange w:id="1359"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360" w:author="Francisco Felix" w:date="2012-12-23T16:31:00Z"/>
                <w:color w:val="000000"/>
                <w:sz w:val="20"/>
                <w:szCs w:val="20"/>
                <w:lang w:eastAsia="en-US"/>
                <w:rPrChange w:id="1361" w:author="Francisco Felix" w:date="2012-12-23T16:43:00Z">
                  <w:rPr>
                    <w:ins w:id="1362" w:author="Francisco Felix" w:date="2012-12-23T16:31:00Z"/>
                    <w:rFonts w:ascii="Arial" w:hAnsi="Arial"/>
                    <w:color w:val="000000"/>
                    <w:sz w:val="20"/>
                    <w:szCs w:val="20"/>
                    <w:lang w:eastAsia="en-US"/>
                  </w:rPr>
                </w:rPrChange>
              </w:rPr>
            </w:pPr>
            <w:ins w:id="1363" w:author="Francisco Felix" w:date="2012-12-23T16:31:00Z">
              <w:r w:rsidRPr="00387C5A">
                <w:rPr>
                  <w:color w:val="000000"/>
                  <w:sz w:val="20"/>
                  <w:szCs w:val="20"/>
                  <w:lang w:eastAsia="en-US"/>
                  <w:rPrChange w:id="1364" w:author="Francisco Felix" w:date="2012-12-23T16:43:00Z">
                    <w:rPr>
                      <w:rFonts w:ascii="Arial" w:hAnsi="Arial"/>
                      <w:color w:val="000000"/>
                      <w:sz w:val="20"/>
                      <w:szCs w:val="20"/>
                      <w:lang w:eastAsia="en-US"/>
                    </w:rPr>
                  </w:rPrChange>
                </w:rPr>
                <w:t>8,75</w:t>
              </w:r>
            </w:ins>
          </w:p>
        </w:tc>
        <w:tc>
          <w:tcPr>
            <w:tcW w:w="543" w:type="pct"/>
            <w:shd w:val="clear" w:color="auto" w:fill="auto"/>
            <w:vAlign w:val="bottom"/>
            <w:hideMark/>
            <w:tcPrChange w:id="136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366" w:author="Francisco Felix" w:date="2012-12-23T16:31:00Z"/>
                <w:color w:val="000000"/>
                <w:sz w:val="20"/>
                <w:szCs w:val="20"/>
                <w:lang w:eastAsia="en-US"/>
                <w:rPrChange w:id="1367" w:author="Francisco Felix" w:date="2012-12-23T16:43:00Z">
                  <w:rPr>
                    <w:ins w:id="1368" w:author="Francisco Felix" w:date="2012-12-23T16:31:00Z"/>
                    <w:rFonts w:ascii="Arial" w:hAnsi="Arial"/>
                    <w:color w:val="000000"/>
                    <w:sz w:val="20"/>
                    <w:szCs w:val="20"/>
                    <w:lang w:eastAsia="en-US"/>
                  </w:rPr>
                </w:rPrChange>
              </w:rPr>
            </w:pPr>
            <w:ins w:id="1369" w:author="Francisco Felix" w:date="2012-12-23T16:31:00Z">
              <w:r w:rsidRPr="00387C5A">
                <w:rPr>
                  <w:color w:val="000000"/>
                  <w:sz w:val="20"/>
                  <w:szCs w:val="20"/>
                  <w:lang w:eastAsia="en-US"/>
                  <w:rPrChange w:id="1370" w:author="Francisco Felix" w:date="2012-12-23T16:43:00Z">
                    <w:rPr>
                      <w:rFonts w:ascii="Arial" w:hAnsi="Arial"/>
                      <w:color w:val="000000"/>
                      <w:sz w:val="20"/>
                      <w:szCs w:val="20"/>
                      <w:lang w:eastAsia="en-US"/>
                    </w:rPr>
                  </w:rPrChange>
                </w:rPr>
                <w:t>3</w:t>
              </w:r>
            </w:ins>
          </w:p>
        </w:tc>
        <w:tc>
          <w:tcPr>
            <w:tcW w:w="558" w:type="pct"/>
            <w:shd w:val="clear" w:color="auto" w:fill="auto"/>
            <w:vAlign w:val="bottom"/>
            <w:hideMark/>
            <w:tcPrChange w:id="1371"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72" w:author="Francisco Felix" w:date="2012-12-23T16:31:00Z"/>
                <w:color w:val="000000"/>
                <w:sz w:val="20"/>
                <w:szCs w:val="20"/>
                <w:lang w:eastAsia="en-US"/>
                <w:rPrChange w:id="1373" w:author="Francisco Felix" w:date="2012-12-23T16:43:00Z">
                  <w:rPr>
                    <w:ins w:id="1374" w:author="Francisco Felix" w:date="2012-12-23T16:31:00Z"/>
                    <w:rFonts w:ascii="Arial" w:hAnsi="Arial"/>
                    <w:color w:val="000000"/>
                    <w:sz w:val="20"/>
                    <w:szCs w:val="20"/>
                    <w:lang w:eastAsia="en-US"/>
                  </w:rPr>
                </w:rPrChange>
              </w:rPr>
            </w:pPr>
            <w:ins w:id="1375" w:author="Francisco Felix" w:date="2012-12-23T16:31:00Z">
              <w:r w:rsidRPr="00387C5A">
                <w:rPr>
                  <w:color w:val="000000"/>
                  <w:sz w:val="20"/>
                  <w:szCs w:val="20"/>
                  <w:lang w:eastAsia="en-US"/>
                  <w:rPrChange w:id="1376" w:author="Francisco Felix" w:date="2012-12-23T16:43:00Z">
                    <w:rPr>
                      <w:rFonts w:ascii="Arial" w:hAnsi="Arial"/>
                      <w:color w:val="000000"/>
                      <w:sz w:val="20"/>
                      <w:szCs w:val="20"/>
                      <w:lang w:eastAsia="en-US"/>
                    </w:rPr>
                  </w:rPrChange>
                </w:rPr>
                <w:t>2</w:t>
              </w:r>
            </w:ins>
          </w:p>
        </w:tc>
        <w:tc>
          <w:tcPr>
            <w:tcW w:w="411" w:type="pct"/>
            <w:shd w:val="clear" w:color="auto" w:fill="auto"/>
            <w:vAlign w:val="bottom"/>
            <w:hideMark/>
            <w:tcPrChange w:id="137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78" w:author="Francisco Felix" w:date="2012-12-23T16:31:00Z"/>
                <w:color w:val="000000"/>
                <w:sz w:val="20"/>
                <w:szCs w:val="20"/>
                <w:lang w:eastAsia="en-US"/>
                <w:rPrChange w:id="1379" w:author="Francisco Felix" w:date="2012-12-23T16:43:00Z">
                  <w:rPr>
                    <w:ins w:id="1380" w:author="Francisco Felix" w:date="2012-12-23T16:31:00Z"/>
                    <w:rFonts w:ascii="Arial" w:hAnsi="Arial"/>
                    <w:color w:val="000000"/>
                    <w:sz w:val="20"/>
                    <w:szCs w:val="20"/>
                    <w:lang w:eastAsia="en-US"/>
                  </w:rPr>
                </w:rPrChange>
              </w:rPr>
            </w:pPr>
            <w:ins w:id="1381" w:author="Francisco Felix" w:date="2012-12-23T16:31:00Z">
              <w:r w:rsidRPr="00387C5A">
                <w:rPr>
                  <w:color w:val="000000"/>
                  <w:sz w:val="20"/>
                  <w:szCs w:val="20"/>
                  <w:lang w:eastAsia="en-US"/>
                  <w:rPrChange w:id="1382" w:author="Francisco Felix" w:date="2012-12-23T16:43:00Z">
                    <w:rPr>
                      <w:rFonts w:ascii="Arial" w:hAnsi="Arial"/>
                      <w:color w:val="000000"/>
                      <w:sz w:val="20"/>
                      <w:szCs w:val="20"/>
                      <w:lang w:eastAsia="en-US"/>
                    </w:rPr>
                  </w:rPrChange>
                </w:rPr>
                <w:t>6</w:t>
              </w:r>
            </w:ins>
          </w:p>
        </w:tc>
        <w:tc>
          <w:tcPr>
            <w:tcW w:w="524" w:type="pct"/>
            <w:shd w:val="clear" w:color="auto" w:fill="auto"/>
            <w:vAlign w:val="bottom"/>
            <w:hideMark/>
            <w:tcPrChange w:id="1383"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384" w:author="Francisco Felix" w:date="2012-12-23T16:31:00Z"/>
                <w:color w:val="000000"/>
                <w:sz w:val="20"/>
                <w:szCs w:val="20"/>
                <w:lang w:eastAsia="en-US"/>
                <w:rPrChange w:id="1385" w:author="Francisco Felix" w:date="2012-12-23T16:43:00Z">
                  <w:rPr>
                    <w:ins w:id="1386" w:author="Francisco Felix" w:date="2012-12-23T16:31:00Z"/>
                    <w:rFonts w:ascii="Arial" w:hAnsi="Arial"/>
                    <w:color w:val="000000"/>
                    <w:sz w:val="20"/>
                    <w:szCs w:val="20"/>
                    <w:lang w:eastAsia="en-US"/>
                  </w:rPr>
                </w:rPrChange>
              </w:rPr>
            </w:pPr>
          </w:p>
        </w:tc>
        <w:tc>
          <w:tcPr>
            <w:tcW w:w="421" w:type="pct"/>
            <w:shd w:val="clear" w:color="auto" w:fill="auto"/>
            <w:vAlign w:val="bottom"/>
            <w:hideMark/>
            <w:tcPrChange w:id="138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388" w:author="Francisco Felix" w:date="2012-12-23T16:31:00Z"/>
                <w:color w:val="000000"/>
                <w:sz w:val="20"/>
                <w:szCs w:val="20"/>
                <w:lang w:eastAsia="en-US"/>
                <w:rPrChange w:id="1389" w:author="Francisco Felix" w:date="2012-12-23T16:43:00Z">
                  <w:rPr>
                    <w:ins w:id="1390" w:author="Francisco Felix" w:date="2012-12-23T16:31:00Z"/>
                    <w:rFonts w:ascii="Arial" w:hAnsi="Arial"/>
                    <w:color w:val="000000"/>
                    <w:sz w:val="20"/>
                    <w:szCs w:val="20"/>
                    <w:lang w:eastAsia="en-US"/>
                  </w:rPr>
                </w:rPrChange>
              </w:rPr>
            </w:pPr>
            <w:ins w:id="1391" w:author="Francisco Felix" w:date="2012-12-23T16:31:00Z">
              <w:r w:rsidRPr="00387C5A">
                <w:rPr>
                  <w:color w:val="000000"/>
                  <w:sz w:val="20"/>
                  <w:szCs w:val="20"/>
                  <w:lang w:eastAsia="en-US"/>
                  <w:rPrChange w:id="1392"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393"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394" w:author="Francisco Felix" w:date="2012-12-23T16:31:00Z"/>
                <w:color w:val="000000"/>
                <w:sz w:val="20"/>
                <w:szCs w:val="20"/>
                <w:lang w:eastAsia="en-US"/>
                <w:rPrChange w:id="1395" w:author="Francisco Felix" w:date="2012-12-23T16:43:00Z">
                  <w:rPr>
                    <w:ins w:id="1396" w:author="Francisco Felix" w:date="2012-12-23T16:31:00Z"/>
                    <w:rFonts w:ascii="Arial" w:hAnsi="Arial"/>
                    <w:color w:val="000000"/>
                    <w:sz w:val="20"/>
                    <w:szCs w:val="20"/>
                    <w:lang w:eastAsia="en-US"/>
                  </w:rPr>
                </w:rPrChange>
              </w:rPr>
            </w:pPr>
            <w:ins w:id="1397" w:author="Francisco Felix" w:date="2012-12-23T16:31:00Z">
              <w:r w:rsidRPr="00387C5A">
                <w:rPr>
                  <w:color w:val="000000"/>
                  <w:sz w:val="20"/>
                  <w:szCs w:val="20"/>
                  <w:lang w:eastAsia="en-US"/>
                  <w:rPrChange w:id="1398" w:author="Francisco Felix" w:date="2012-12-23T16:43:00Z">
                    <w:rPr>
                      <w:rFonts w:ascii="Arial" w:hAnsi="Arial"/>
                      <w:color w:val="000000"/>
                      <w:sz w:val="20"/>
                      <w:szCs w:val="20"/>
                      <w:lang w:eastAsia="en-US"/>
                    </w:rPr>
                  </w:rPrChange>
                </w:rPr>
                <w:t>0,4</w:t>
              </w:r>
            </w:ins>
          </w:p>
        </w:tc>
      </w:tr>
      <w:tr w:rsidR="00387C5A" w:rsidRPr="00387C5A" w:rsidTr="005C368B">
        <w:tblPrEx>
          <w:tblW w:w="4651" w:type="pct"/>
          <w:tblBorders>
            <w:top w:val="single" w:sz="4" w:space="0" w:color="auto"/>
            <w:bottom w:val="single" w:sz="4" w:space="0" w:color="auto"/>
          </w:tblBorders>
          <w:tblPrExChange w:id="1399" w:author="Francisco Felix" w:date="2012-12-23T16:45:00Z">
            <w:tblPrEx>
              <w:tblW w:w="4638" w:type="pct"/>
            </w:tblPrEx>
          </w:tblPrExChange>
        </w:tblPrEx>
        <w:trPr>
          <w:divId w:val="1610505160"/>
          <w:trHeight w:val="240"/>
          <w:ins w:id="1400" w:author="Francisco Felix" w:date="2012-12-23T16:31:00Z"/>
          <w:trPrChange w:id="1401" w:author="Francisco Felix" w:date="2012-12-23T16:45:00Z">
            <w:trPr>
              <w:gridAfter w:val="0"/>
              <w:divId w:val="1610505160"/>
              <w:trHeight w:val="240"/>
            </w:trPr>
          </w:trPrChange>
        </w:trPr>
        <w:tc>
          <w:tcPr>
            <w:tcW w:w="722" w:type="pct"/>
            <w:shd w:val="clear" w:color="auto" w:fill="auto"/>
            <w:vAlign w:val="bottom"/>
            <w:hideMark/>
            <w:tcPrChange w:id="1402"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403" w:author="Francisco Felix" w:date="2012-12-23T16:31:00Z"/>
                <w:color w:val="000000"/>
                <w:sz w:val="20"/>
                <w:szCs w:val="20"/>
                <w:lang w:eastAsia="en-US"/>
                <w:rPrChange w:id="1404" w:author="Francisco Felix" w:date="2012-12-23T16:43:00Z">
                  <w:rPr>
                    <w:ins w:id="1405" w:author="Francisco Felix" w:date="2012-12-23T16:31:00Z"/>
                    <w:rFonts w:ascii="Arial" w:hAnsi="Arial"/>
                    <w:color w:val="000000"/>
                    <w:sz w:val="20"/>
                    <w:szCs w:val="20"/>
                    <w:lang w:eastAsia="en-US"/>
                  </w:rPr>
                </w:rPrChange>
              </w:rPr>
            </w:pPr>
            <w:ins w:id="1406" w:author="Francisco Felix" w:date="2012-12-23T16:31:00Z">
              <w:r w:rsidRPr="00387C5A">
                <w:rPr>
                  <w:color w:val="000000"/>
                  <w:sz w:val="20"/>
                  <w:szCs w:val="20"/>
                  <w:lang w:eastAsia="en-US"/>
                  <w:rPrChange w:id="1407"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40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09" w:author="Francisco Felix" w:date="2012-12-23T16:31:00Z"/>
                <w:color w:val="000000"/>
                <w:sz w:val="20"/>
                <w:szCs w:val="20"/>
                <w:lang w:eastAsia="en-US"/>
                <w:rPrChange w:id="1410" w:author="Francisco Felix" w:date="2012-12-23T16:43:00Z">
                  <w:rPr>
                    <w:ins w:id="1411" w:author="Francisco Felix" w:date="2012-12-23T16:31:00Z"/>
                    <w:rFonts w:ascii="Arial" w:hAnsi="Arial"/>
                    <w:color w:val="000000"/>
                    <w:sz w:val="20"/>
                    <w:szCs w:val="20"/>
                    <w:lang w:eastAsia="en-US"/>
                  </w:rPr>
                </w:rPrChange>
              </w:rPr>
            </w:pPr>
            <w:ins w:id="1412" w:author="Francisco Felix" w:date="2012-12-23T16:31:00Z">
              <w:r w:rsidRPr="00387C5A">
                <w:rPr>
                  <w:color w:val="000000"/>
                  <w:sz w:val="20"/>
                  <w:szCs w:val="20"/>
                  <w:lang w:eastAsia="en-US"/>
                  <w:rPrChange w:id="1413" w:author="Francisco Felix" w:date="2012-12-23T16:43:00Z">
                    <w:rPr>
                      <w:rFonts w:ascii="Arial" w:hAnsi="Arial"/>
                      <w:color w:val="000000"/>
                      <w:sz w:val="20"/>
                      <w:szCs w:val="20"/>
                      <w:lang w:eastAsia="en-US"/>
                    </w:rPr>
                  </w:rPrChange>
                </w:rPr>
                <w:t>5</w:t>
              </w:r>
            </w:ins>
          </w:p>
        </w:tc>
        <w:tc>
          <w:tcPr>
            <w:tcW w:w="558" w:type="pct"/>
            <w:shd w:val="clear" w:color="auto" w:fill="auto"/>
            <w:vAlign w:val="bottom"/>
            <w:hideMark/>
            <w:tcPrChange w:id="1414"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15" w:author="Francisco Felix" w:date="2012-12-23T16:31:00Z"/>
                <w:color w:val="000000"/>
                <w:sz w:val="20"/>
                <w:szCs w:val="20"/>
                <w:lang w:eastAsia="en-US"/>
                <w:rPrChange w:id="1416" w:author="Francisco Felix" w:date="2012-12-23T16:43:00Z">
                  <w:rPr>
                    <w:ins w:id="1417" w:author="Francisco Felix" w:date="2012-12-23T16:31:00Z"/>
                    <w:rFonts w:ascii="Arial" w:hAnsi="Arial"/>
                    <w:color w:val="000000"/>
                    <w:sz w:val="20"/>
                    <w:szCs w:val="20"/>
                    <w:lang w:eastAsia="en-US"/>
                  </w:rPr>
                </w:rPrChange>
              </w:rPr>
            </w:pPr>
            <w:ins w:id="1418" w:author="Francisco Felix" w:date="2012-12-23T16:31:00Z">
              <w:r w:rsidRPr="00387C5A">
                <w:rPr>
                  <w:color w:val="000000"/>
                  <w:sz w:val="20"/>
                  <w:szCs w:val="20"/>
                  <w:lang w:eastAsia="en-US"/>
                  <w:rPrChange w:id="1419" w:author="Francisco Felix" w:date="2012-12-23T16:43:00Z">
                    <w:rPr>
                      <w:rFonts w:ascii="Arial" w:hAnsi="Arial"/>
                      <w:color w:val="000000"/>
                      <w:sz w:val="20"/>
                      <w:szCs w:val="20"/>
                      <w:lang w:eastAsia="en-US"/>
                    </w:rPr>
                  </w:rPrChange>
                </w:rPr>
                <w:t>5</w:t>
              </w:r>
            </w:ins>
          </w:p>
        </w:tc>
        <w:tc>
          <w:tcPr>
            <w:tcW w:w="411" w:type="pct"/>
            <w:shd w:val="clear" w:color="auto" w:fill="auto"/>
            <w:vAlign w:val="bottom"/>
            <w:hideMark/>
            <w:tcPrChange w:id="1420"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21" w:author="Francisco Felix" w:date="2012-12-23T16:31:00Z"/>
                <w:color w:val="000000"/>
                <w:sz w:val="20"/>
                <w:szCs w:val="20"/>
                <w:lang w:eastAsia="en-US"/>
                <w:rPrChange w:id="1422" w:author="Francisco Felix" w:date="2012-12-23T16:43:00Z">
                  <w:rPr>
                    <w:ins w:id="1423" w:author="Francisco Felix" w:date="2012-12-23T16:31:00Z"/>
                    <w:rFonts w:ascii="Arial" w:hAnsi="Arial"/>
                    <w:color w:val="000000"/>
                    <w:sz w:val="20"/>
                    <w:szCs w:val="20"/>
                    <w:lang w:eastAsia="en-US"/>
                  </w:rPr>
                </w:rPrChange>
              </w:rPr>
            </w:pPr>
            <w:ins w:id="1424" w:author="Francisco Felix" w:date="2012-12-23T16:31:00Z">
              <w:r w:rsidRPr="00387C5A">
                <w:rPr>
                  <w:color w:val="000000"/>
                  <w:sz w:val="20"/>
                  <w:szCs w:val="20"/>
                  <w:lang w:eastAsia="en-US"/>
                  <w:rPrChange w:id="1425" w:author="Francisco Felix" w:date="2012-12-23T16:43:00Z">
                    <w:rPr>
                      <w:rFonts w:ascii="Arial" w:hAnsi="Arial"/>
                      <w:color w:val="000000"/>
                      <w:sz w:val="20"/>
                      <w:szCs w:val="20"/>
                      <w:lang w:eastAsia="en-US"/>
                    </w:rPr>
                  </w:rPrChange>
                </w:rPr>
                <w:t>25</w:t>
              </w:r>
            </w:ins>
          </w:p>
        </w:tc>
        <w:tc>
          <w:tcPr>
            <w:tcW w:w="543" w:type="pct"/>
            <w:shd w:val="clear" w:color="auto" w:fill="auto"/>
            <w:vAlign w:val="bottom"/>
            <w:hideMark/>
            <w:tcPrChange w:id="142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27" w:author="Francisco Felix" w:date="2012-12-23T16:31:00Z"/>
                <w:color w:val="000000"/>
                <w:sz w:val="20"/>
                <w:szCs w:val="20"/>
                <w:lang w:eastAsia="en-US"/>
                <w:rPrChange w:id="1428" w:author="Francisco Felix" w:date="2012-12-23T16:43:00Z">
                  <w:rPr>
                    <w:ins w:id="1429" w:author="Francisco Felix" w:date="2012-12-23T16:31:00Z"/>
                    <w:rFonts w:ascii="Arial" w:hAnsi="Arial"/>
                    <w:color w:val="000000"/>
                    <w:sz w:val="20"/>
                    <w:szCs w:val="20"/>
                    <w:lang w:eastAsia="en-US"/>
                  </w:rPr>
                </w:rPrChange>
              </w:rPr>
            </w:pPr>
            <w:ins w:id="1430" w:author="Francisco Felix" w:date="2012-12-23T16:31:00Z">
              <w:r w:rsidRPr="00387C5A">
                <w:rPr>
                  <w:color w:val="000000"/>
                  <w:sz w:val="20"/>
                  <w:szCs w:val="20"/>
                  <w:lang w:eastAsia="en-US"/>
                  <w:rPrChange w:id="1431" w:author="Francisco Felix" w:date="2012-12-23T16:43:00Z">
                    <w:rPr>
                      <w:rFonts w:ascii="Arial" w:hAnsi="Arial"/>
                      <w:color w:val="000000"/>
                      <w:sz w:val="20"/>
                      <w:szCs w:val="20"/>
                      <w:lang w:eastAsia="en-US"/>
                    </w:rPr>
                  </w:rPrChange>
                </w:rPr>
                <w:t>3</w:t>
              </w:r>
            </w:ins>
          </w:p>
        </w:tc>
        <w:tc>
          <w:tcPr>
            <w:tcW w:w="558" w:type="pct"/>
            <w:shd w:val="clear" w:color="auto" w:fill="auto"/>
            <w:vAlign w:val="bottom"/>
            <w:hideMark/>
            <w:tcPrChange w:id="1432"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433" w:author="Francisco Felix" w:date="2012-12-23T16:31:00Z"/>
                <w:color w:val="000000"/>
                <w:sz w:val="20"/>
                <w:szCs w:val="20"/>
                <w:lang w:eastAsia="en-US"/>
                <w:rPrChange w:id="1434" w:author="Francisco Felix" w:date="2012-12-23T16:43:00Z">
                  <w:rPr>
                    <w:ins w:id="1435" w:author="Francisco Felix" w:date="2012-12-23T16:31:00Z"/>
                    <w:rFonts w:ascii="Arial" w:hAnsi="Arial"/>
                    <w:color w:val="000000"/>
                    <w:sz w:val="20"/>
                    <w:szCs w:val="20"/>
                    <w:lang w:eastAsia="en-US"/>
                  </w:rPr>
                </w:rPrChange>
              </w:rPr>
            </w:pPr>
            <w:ins w:id="1436" w:author="Francisco Felix" w:date="2012-12-23T16:31:00Z">
              <w:r w:rsidRPr="00387C5A">
                <w:rPr>
                  <w:color w:val="000000"/>
                  <w:sz w:val="20"/>
                  <w:szCs w:val="20"/>
                  <w:lang w:eastAsia="en-US"/>
                  <w:rPrChange w:id="1437" w:author="Francisco Felix" w:date="2012-12-23T16:43:00Z">
                    <w:rPr>
                      <w:rFonts w:ascii="Arial" w:hAnsi="Arial"/>
                      <w:color w:val="000000"/>
                      <w:sz w:val="20"/>
                      <w:szCs w:val="20"/>
                      <w:lang w:eastAsia="en-US"/>
                    </w:rPr>
                  </w:rPrChange>
                </w:rPr>
                <w:t>2</w:t>
              </w:r>
            </w:ins>
          </w:p>
        </w:tc>
        <w:tc>
          <w:tcPr>
            <w:tcW w:w="411" w:type="pct"/>
            <w:shd w:val="clear" w:color="auto" w:fill="auto"/>
            <w:vAlign w:val="bottom"/>
            <w:hideMark/>
            <w:tcPrChange w:id="143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439" w:author="Francisco Felix" w:date="2012-12-23T16:31:00Z"/>
                <w:color w:val="000000"/>
                <w:sz w:val="20"/>
                <w:szCs w:val="20"/>
                <w:lang w:eastAsia="en-US"/>
                <w:rPrChange w:id="1440" w:author="Francisco Felix" w:date="2012-12-23T16:43:00Z">
                  <w:rPr>
                    <w:ins w:id="1441" w:author="Francisco Felix" w:date="2012-12-23T16:31:00Z"/>
                    <w:rFonts w:ascii="Arial" w:hAnsi="Arial"/>
                    <w:color w:val="000000"/>
                    <w:sz w:val="20"/>
                    <w:szCs w:val="20"/>
                    <w:lang w:eastAsia="en-US"/>
                  </w:rPr>
                </w:rPrChange>
              </w:rPr>
            </w:pPr>
            <w:ins w:id="1442" w:author="Francisco Felix" w:date="2012-12-23T16:31:00Z">
              <w:r w:rsidRPr="00387C5A">
                <w:rPr>
                  <w:color w:val="000000"/>
                  <w:sz w:val="20"/>
                  <w:szCs w:val="20"/>
                  <w:lang w:eastAsia="en-US"/>
                  <w:rPrChange w:id="1443" w:author="Francisco Felix" w:date="2012-12-23T16:43:00Z">
                    <w:rPr>
                      <w:rFonts w:ascii="Arial" w:hAnsi="Arial"/>
                      <w:color w:val="000000"/>
                      <w:sz w:val="20"/>
                      <w:szCs w:val="20"/>
                      <w:lang w:eastAsia="en-US"/>
                    </w:rPr>
                  </w:rPrChange>
                </w:rPr>
                <w:t>6</w:t>
              </w:r>
            </w:ins>
          </w:p>
        </w:tc>
        <w:tc>
          <w:tcPr>
            <w:tcW w:w="524" w:type="pct"/>
            <w:shd w:val="clear" w:color="auto" w:fill="auto"/>
            <w:vAlign w:val="bottom"/>
            <w:hideMark/>
            <w:tcPrChange w:id="1444"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445" w:author="Francisco Felix" w:date="2012-12-23T16:31:00Z"/>
                <w:color w:val="000000"/>
                <w:sz w:val="20"/>
                <w:szCs w:val="20"/>
                <w:lang w:eastAsia="en-US"/>
                <w:rPrChange w:id="1446" w:author="Francisco Felix" w:date="2012-12-23T16:43:00Z">
                  <w:rPr>
                    <w:ins w:id="1447" w:author="Francisco Felix" w:date="2012-12-23T16:31:00Z"/>
                    <w:rFonts w:ascii="Arial" w:hAnsi="Arial"/>
                    <w:color w:val="000000"/>
                    <w:sz w:val="20"/>
                    <w:szCs w:val="20"/>
                    <w:lang w:eastAsia="en-US"/>
                  </w:rPr>
                </w:rPrChange>
              </w:rPr>
            </w:pPr>
            <w:ins w:id="1448" w:author="Francisco Felix" w:date="2012-12-23T16:31:00Z">
              <w:r w:rsidRPr="00387C5A">
                <w:rPr>
                  <w:color w:val="000000"/>
                  <w:sz w:val="20"/>
                  <w:szCs w:val="20"/>
                  <w:lang w:eastAsia="en-US"/>
                  <w:rPrChange w:id="1449" w:author="Francisco Felix" w:date="2012-12-23T16:43:00Z">
                    <w:rPr>
                      <w:rFonts w:ascii="Arial" w:hAnsi="Arial"/>
                      <w:color w:val="000000"/>
                      <w:sz w:val="20"/>
                      <w:szCs w:val="20"/>
                      <w:lang w:eastAsia="en-US"/>
                    </w:rPr>
                  </w:rPrChange>
                </w:rPr>
                <w:t>11</w:t>
              </w:r>
            </w:ins>
          </w:p>
        </w:tc>
        <w:tc>
          <w:tcPr>
            <w:tcW w:w="421" w:type="pct"/>
            <w:shd w:val="clear" w:color="auto" w:fill="auto"/>
            <w:vAlign w:val="bottom"/>
            <w:hideMark/>
            <w:tcPrChange w:id="1450"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451" w:author="Francisco Felix" w:date="2012-12-23T16:31:00Z"/>
                <w:color w:val="000000"/>
                <w:sz w:val="20"/>
                <w:szCs w:val="20"/>
                <w:lang w:eastAsia="en-US"/>
                <w:rPrChange w:id="1452" w:author="Francisco Felix" w:date="2012-12-23T16:43:00Z">
                  <w:rPr>
                    <w:ins w:id="1453" w:author="Francisco Felix" w:date="2012-12-23T16:31:00Z"/>
                    <w:rFonts w:ascii="Arial" w:hAnsi="Arial"/>
                    <w:color w:val="000000"/>
                    <w:sz w:val="20"/>
                    <w:szCs w:val="20"/>
                    <w:lang w:eastAsia="en-US"/>
                  </w:rPr>
                </w:rPrChange>
              </w:rPr>
            </w:pPr>
            <w:ins w:id="1454" w:author="Francisco Felix" w:date="2012-12-23T16:31:00Z">
              <w:r w:rsidRPr="00387C5A">
                <w:rPr>
                  <w:color w:val="000000"/>
                  <w:sz w:val="20"/>
                  <w:szCs w:val="20"/>
                  <w:lang w:eastAsia="en-US"/>
                  <w:rPrChange w:id="1455"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456"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457" w:author="Francisco Felix" w:date="2012-12-23T16:31:00Z"/>
                <w:color w:val="000000"/>
                <w:sz w:val="20"/>
                <w:szCs w:val="20"/>
                <w:lang w:eastAsia="en-US"/>
                <w:rPrChange w:id="1458" w:author="Francisco Felix" w:date="2012-12-23T16:43:00Z">
                  <w:rPr>
                    <w:ins w:id="1459" w:author="Francisco Felix" w:date="2012-12-23T16:31:00Z"/>
                    <w:rFonts w:ascii="Arial" w:hAnsi="Arial"/>
                    <w:color w:val="000000"/>
                    <w:sz w:val="20"/>
                    <w:szCs w:val="20"/>
                    <w:lang w:eastAsia="en-US"/>
                  </w:rPr>
                </w:rPrChange>
              </w:rPr>
            </w:pPr>
            <w:ins w:id="1460" w:author="Francisco Felix" w:date="2012-12-23T16:31:00Z">
              <w:r w:rsidRPr="00387C5A">
                <w:rPr>
                  <w:color w:val="000000"/>
                  <w:sz w:val="20"/>
                  <w:szCs w:val="20"/>
                  <w:lang w:eastAsia="en-US"/>
                  <w:rPrChange w:id="1461" w:author="Francisco Felix" w:date="2012-12-23T16:43:00Z">
                    <w:rPr>
                      <w:rFonts w:ascii="Arial" w:hAnsi="Arial"/>
                      <w:color w:val="000000"/>
                      <w:sz w:val="20"/>
                      <w:szCs w:val="20"/>
                      <w:lang w:eastAsia="en-US"/>
                    </w:rPr>
                  </w:rPrChange>
                </w:rPr>
                <w:t>0,1</w:t>
              </w:r>
            </w:ins>
          </w:p>
        </w:tc>
      </w:tr>
      <w:tr w:rsidR="00387C5A" w:rsidRPr="00387C5A" w:rsidTr="005C368B">
        <w:tblPrEx>
          <w:tblW w:w="4651" w:type="pct"/>
          <w:tblBorders>
            <w:top w:val="single" w:sz="4" w:space="0" w:color="auto"/>
            <w:bottom w:val="single" w:sz="4" w:space="0" w:color="auto"/>
          </w:tblBorders>
          <w:tblPrExChange w:id="1462" w:author="Francisco Felix" w:date="2012-12-23T16:45:00Z">
            <w:tblPrEx>
              <w:tblW w:w="4638" w:type="pct"/>
            </w:tblPrEx>
          </w:tblPrExChange>
        </w:tblPrEx>
        <w:trPr>
          <w:divId w:val="1610505160"/>
          <w:trHeight w:val="240"/>
          <w:ins w:id="1463" w:author="Francisco Felix" w:date="2012-12-23T16:31:00Z"/>
          <w:trPrChange w:id="1464" w:author="Francisco Felix" w:date="2012-12-23T16:45:00Z">
            <w:trPr>
              <w:gridAfter w:val="0"/>
              <w:divId w:val="1610505160"/>
              <w:trHeight w:val="240"/>
            </w:trPr>
          </w:trPrChange>
        </w:trPr>
        <w:tc>
          <w:tcPr>
            <w:tcW w:w="722" w:type="pct"/>
            <w:shd w:val="clear" w:color="auto" w:fill="auto"/>
            <w:vAlign w:val="bottom"/>
            <w:hideMark/>
            <w:tcPrChange w:id="1465"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466" w:author="Francisco Felix" w:date="2012-12-23T16:31:00Z"/>
                <w:color w:val="000000"/>
                <w:sz w:val="20"/>
                <w:szCs w:val="20"/>
                <w:lang w:eastAsia="en-US"/>
                <w:rPrChange w:id="1467" w:author="Francisco Felix" w:date="2012-12-23T16:43:00Z">
                  <w:rPr>
                    <w:ins w:id="1468" w:author="Francisco Felix" w:date="2012-12-23T16:31:00Z"/>
                    <w:rFonts w:ascii="Arial" w:hAnsi="Arial"/>
                    <w:color w:val="000000"/>
                    <w:sz w:val="20"/>
                    <w:szCs w:val="20"/>
                    <w:lang w:eastAsia="en-US"/>
                  </w:rPr>
                </w:rPrChange>
              </w:rPr>
            </w:pPr>
            <w:ins w:id="1469" w:author="Francisco Felix" w:date="2012-12-23T16:31:00Z">
              <w:r w:rsidRPr="00387C5A">
                <w:rPr>
                  <w:color w:val="000000"/>
                  <w:sz w:val="20"/>
                  <w:szCs w:val="20"/>
                  <w:lang w:eastAsia="en-US"/>
                  <w:rPrChange w:id="1470"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471"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72" w:author="Francisco Felix" w:date="2012-12-23T16:31:00Z"/>
                <w:color w:val="000000"/>
                <w:sz w:val="20"/>
                <w:szCs w:val="20"/>
                <w:lang w:eastAsia="en-US"/>
                <w:rPrChange w:id="1473" w:author="Francisco Felix" w:date="2012-12-23T16:43:00Z">
                  <w:rPr>
                    <w:ins w:id="1474" w:author="Francisco Felix" w:date="2012-12-23T16:31:00Z"/>
                    <w:rFonts w:ascii="Arial" w:hAnsi="Arial"/>
                    <w:color w:val="000000"/>
                    <w:sz w:val="20"/>
                    <w:szCs w:val="20"/>
                    <w:lang w:eastAsia="en-US"/>
                  </w:rPr>
                </w:rPrChange>
              </w:rPr>
            </w:pPr>
            <w:ins w:id="1475" w:author="Francisco Felix" w:date="2012-12-23T16:31:00Z">
              <w:r w:rsidRPr="00387C5A">
                <w:rPr>
                  <w:color w:val="000000"/>
                  <w:sz w:val="20"/>
                  <w:szCs w:val="20"/>
                  <w:lang w:eastAsia="en-US"/>
                  <w:rPrChange w:id="1476" w:author="Francisco Felix" w:date="2012-12-23T16:43:00Z">
                    <w:rPr>
                      <w:rFonts w:ascii="Arial" w:hAnsi="Arial"/>
                      <w:color w:val="000000"/>
                      <w:sz w:val="20"/>
                      <w:szCs w:val="20"/>
                      <w:lang w:eastAsia="en-US"/>
                    </w:rPr>
                  </w:rPrChange>
                </w:rPr>
                <w:t>6</w:t>
              </w:r>
            </w:ins>
          </w:p>
        </w:tc>
        <w:tc>
          <w:tcPr>
            <w:tcW w:w="558" w:type="pct"/>
            <w:shd w:val="clear" w:color="auto" w:fill="auto"/>
            <w:vAlign w:val="bottom"/>
            <w:hideMark/>
            <w:tcPrChange w:id="1477"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78" w:author="Francisco Felix" w:date="2012-12-23T16:31:00Z"/>
                <w:color w:val="000000"/>
                <w:sz w:val="20"/>
                <w:szCs w:val="20"/>
                <w:lang w:eastAsia="en-US"/>
                <w:rPrChange w:id="1479" w:author="Francisco Felix" w:date="2012-12-23T16:43:00Z">
                  <w:rPr>
                    <w:ins w:id="1480" w:author="Francisco Felix" w:date="2012-12-23T16:31:00Z"/>
                    <w:rFonts w:ascii="Arial" w:hAnsi="Arial"/>
                    <w:color w:val="000000"/>
                    <w:sz w:val="20"/>
                    <w:szCs w:val="20"/>
                    <w:lang w:eastAsia="en-US"/>
                  </w:rPr>
                </w:rPrChange>
              </w:rPr>
            </w:pPr>
            <w:ins w:id="1481" w:author="Francisco Felix" w:date="2012-12-23T16:31:00Z">
              <w:r w:rsidRPr="00387C5A">
                <w:rPr>
                  <w:color w:val="000000"/>
                  <w:sz w:val="20"/>
                  <w:szCs w:val="20"/>
                  <w:lang w:eastAsia="en-US"/>
                  <w:rPrChange w:id="1482" w:author="Francisco Felix" w:date="2012-12-23T16:43:00Z">
                    <w:rPr>
                      <w:rFonts w:ascii="Arial" w:hAnsi="Arial"/>
                      <w:color w:val="000000"/>
                      <w:sz w:val="20"/>
                      <w:szCs w:val="20"/>
                      <w:lang w:eastAsia="en-US"/>
                    </w:rPr>
                  </w:rPrChange>
                </w:rPr>
                <w:t>6</w:t>
              </w:r>
            </w:ins>
          </w:p>
        </w:tc>
        <w:tc>
          <w:tcPr>
            <w:tcW w:w="411" w:type="pct"/>
            <w:shd w:val="clear" w:color="auto" w:fill="auto"/>
            <w:vAlign w:val="bottom"/>
            <w:hideMark/>
            <w:tcPrChange w:id="1483"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84" w:author="Francisco Felix" w:date="2012-12-23T16:31:00Z"/>
                <w:color w:val="000000"/>
                <w:sz w:val="20"/>
                <w:szCs w:val="20"/>
                <w:lang w:eastAsia="en-US"/>
                <w:rPrChange w:id="1485" w:author="Francisco Felix" w:date="2012-12-23T16:43:00Z">
                  <w:rPr>
                    <w:ins w:id="1486" w:author="Francisco Felix" w:date="2012-12-23T16:31:00Z"/>
                    <w:rFonts w:ascii="Arial" w:hAnsi="Arial"/>
                    <w:color w:val="000000"/>
                    <w:sz w:val="20"/>
                    <w:szCs w:val="20"/>
                    <w:lang w:eastAsia="en-US"/>
                  </w:rPr>
                </w:rPrChange>
              </w:rPr>
            </w:pPr>
            <w:ins w:id="1487" w:author="Francisco Felix" w:date="2012-12-23T16:31:00Z">
              <w:r w:rsidRPr="00387C5A">
                <w:rPr>
                  <w:color w:val="000000"/>
                  <w:sz w:val="20"/>
                  <w:szCs w:val="20"/>
                  <w:lang w:eastAsia="en-US"/>
                  <w:rPrChange w:id="1488" w:author="Francisco Felix" w:date="2012-12-23T16:43:00Z">
                    <w:rPr>
                      <w:rFonts w:ascii="Arial" w:hAnsi="Arial"/>
                      <w:color w:val="000000"/>
                      <w:sz w:val="20"/>
                      <w:szCs w:val="20"/>
                      <w:lang w:eastAsia="en-US"/>
                    </w:rPr>
                  </w:rPrChange>
                </w:rPr>
                <w:t>36</w:t>
              </w:r>
            </w:ins>
          </w:p>
        </w:tc>
        <w:tc>
          <w:tcPr>
            <w:tcW w:w="543" w:type="pct"/>
            <w:shd w:val="clear" w:color="auto" w:fill="auto"/>
            <w:vAlign w:val="bottom"/>
            <w:hideMark/>
            <w:tcPrChange w:id="1489"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490" w:author="Francisco Felix" w:date="2012-12-23T16:31:00Z"/>
                <w:color w:val="000000"/>
                <w:sz w:val="20"/>
                <w:szCs w:val="20"/>
                <w:lang w:eastAsia="en-US"/>
                <w:rPrChange w:id="1491" w:author="Francisco Felix" w:date="2012-12-23T16:43:00Z">
                  <w:rPr>
                    <w:ins w:id="1492" w:author="Francisco Felix" w:date="2012-12-23T16:31:00Z"/>
                    <w:rFonts w:ascii="Arial" w:hAnsi="Arial"/>
                    <w:color w:val="000000"/>
                    <w:sz w:val="20"/>
                    <w:szCs w:val="20"/>
                    <w:lang w:eastAsia="en-US"/>
                  </w:rPr>
                </w:rPrChange>
              </w:rPr>
            </w:pPr>
            <w:ins w:id="1493" w:author="Francisco Felix" w:date="2012-12-23T16:31:00Z">
              <w:r w:rsidRPr="00387C5A">
                <w:rPr>
                  <w:color w:val="000000"/>
                  <w:sz w:val="20"/>
                  <w:szCs w:val="20"/>
                  <w:lang w:eastAsia="en-US"/>
                  <w:rPrChange w:id="1494" w:author="Francisco Felix" w:date="2012-12-23T16:43:00Z">
                    <w:rPr>
                      <w:rFonts w:ascii="Arial" w:hAnsi="Arial"/>
                      <w:color w:val="000000"/>
                      <w:sz w:val="20"/>
                      <w:szCs w:val="20"/>
                      <w:lang w:eastAsia="en-US"/>
                    </w:rPr>
                  </w:rPrChange>
                </w:rPr>
                <w:t>4</w:t>
              </w:r>
            </w:ins>
          </w:p>
        </w:tc>
        <w:tc>
          <w:tcPr>
            <w:tcW w:w="558" w:type="pct"/>
            <w:shd w:val="clear" w:color="auto" w:fill="auto"/>
            <w:vAlign w:val="bottom"/>
            <w:hideMark/>
            <w:tcPrChange w:id="1495"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496" w:author="Francisco Felix" w:date="2012-12-23T16:31:00Z"/>
                <w:color w:val="000000"/>
                <w:sz w:val="20"/>
                <w:szCs w:val="20"/>
                <w:lang w:eastAsia="en-US"/>
                <w:rPrChange w:id="1497" w:author="Francisco Felix" w:date="2012-12-23T16:43:00Z">
                  <w:rPr>
                    <w:ins w:id="1498" w:author="Francisco Felix" w:date="2012-12-23T16:31:00Z"/>
                    <w:rFonts w:ascii="Arial" w:hAnsi="Arial"/>
                    <w:color w:val="000000"/>
                    <w:sz w:val="20"/>
                    <w:szCs w:val="20"/>
                    <w:lang w:eastAsia="en-US"/>
                  </w:rPr>
                </w:rPrChange>
              </w:rPr>
            </w:pPr>
            <w:ins w:id="1499" w:author="Francisco Felix" w:date="2012-12-23T16:31:00Z">
              <w:r w:rsidRPr="00387C5A">
                <w:rPr>
                  <w:color w:val="000000"/>
                  <w:sz w:val="20"/>
                  <w:szCs w:val="20"/>
                  <w:lang w:eastAsia="en-US"/>
                  <w:rPrChange w:id="1500" w:author="Francisco Felix" w:date="2012-12-23T16:43:00Z">
                    <w:rPr>
                      <w:rFonts w:ascii="Arial" w:hAnsi="Arial"/>
                      <w:color w:val="000000"/>
                      <w:sz w:val="20"/>
                      <w:szCs w:val="20"/>
                      <w:lang w:eastAsia="en-US"/>
                    </w:rPr>
                  </w:rPrChange>
                </w:rPr>
                <w:t>2</w:t>
              </w:r>
            </w:ins>
          </w:p>
        </w:tc>
        <w:tc>
          <w:tcPr>
            <w:tcW w:w="411" w:type="pct"/>
            <w:shd w:val="clear" w:color="auto" w:fill="auto"/>
            <w:vAlign w:val="bottom"/>
            <w:hideMark/>
            <w:tcPrChange w:id="1501"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02" w:author="Francisco Felix" w:date="2012-12-23T16:31:00Z"/>
                <w:color w:val="000000"/>
                <w:sz w:val="20"/>
                <w:szCs w:val="20"/>
                <w:lang w:eastAsia="en-US"/>
                <w:rPrChange w:id="1503" w:author="Francisco Felix" w:date="2012-12-23T16:43:00Z">
                  <w:rPr>
                    <w:ins w:id="1504" w:author="Francisco Felix" w:date="2012-12-23T16:31:00Z"/>
                    <w:rFonts w:ascii="Arial" w:hAnsi="Arial"/>
                    <w:color w:val="000000"/>
                    <w:sz w:val="20"/>
                    <w:szCs w:val="20"/>
                    <w:lang w:eastAsia="en-US"/>
                  </w:rPr>
                </w:rPrChange>
              </w:rPr>
            </w:pPr>
            <w:ins w:id="1505" w:author="Francisco Felix" w:date="2012-12-23T16:31:00Z">
              <w:r w:rsidRPr="00387C5A">
                <w:rPr>
                  <w:color w:val="000000"/>
                  <w:sz w:val="20"/>
                  <w:szCs w:val="20"/>
                  <w:lang w:eastAsia="en-US"/>
                  <w:rPrChange w:id="1506" w:author="Francisco Felix" w:date="2012-12-23T16:43:00Z">
                    <w:rPr>
                      <w:rFonts w:ascii="Arial" w:hAnsi="Arial"/>
                      <w:color w:val="000000"/>
                      <w:sz w:val="20"/>
                      <w:szCs w:val="20"/>
                      <w:lang w:eastAsia="en-US"/>
                    </w:rPr>
                  </w:rPrChange>
                </w:rPr>
                <w:t>8</w:t>
              </w:r>
            </w:ins>
          </w:p>
        </w:tc>
        <w:tc>
          <w:tcPr>
            <w:tcW w:w="524" w:type="pct"/>
            <w:shd w:val="clear" w:color="auto" w:fill="auto"/>
            <w:vAlign w:val="bottom"/>
            <w:hideMark/>
            <w:tcPrChange w:id="1507"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08" w:author="Francisco Felix" w:date="2012-12-23T16:31:00Z"/>
                <w:color w:val="000000"/>
                <w:sz w:val="20"/>
                <w:szCs w:val="20"/>
                <w:lang w:eastAsia="en-US"/>
                <w:rPrChange w:id="1509" w:author="Francisco Felix" w:date="2012-12-23T16:43:00Z">
                  <w:rPr>
                    <w:ins w:id="1510" w:author="Francisco Felix" w:date="2012-12-23T16:31:00Z"/>
                    <w:rFonts w:ascii="Arial" w:hAnsi="Arial"/>
                    <w:color w:val="000000"/>
                    <w:sz w:val="20"/>
                    <w:szCs w:val="20"/>
                    <w:lang w:eastAsia="en-US"/>
                  </w:rPr>
                </w:rPrChange>
              </w:rPr>
            </w:pPr>
            <w:ins w:id="1511" w:author="Francisco Felix" w:date="2012-12-23T16:31:00Z">
              <w:r w:rsidRPr="00387C5A">
                <w:rPr>
                  <w:color w:val="000000"/>
                  <w:sz w:val="20"/>
                  <w:szCs w:val="20"/>
                  <w:lang w:eastAsia="en-US"/>
                  <w:rPrChange w:id="1512" w:author="Francisco Felix" w:date="2012-12-23T16:43:00Z">
                    <w:rPr>
                      <w:rFonts w:ascii="Arial" w:hAnsi="Arial"/>
                      <w:color w:val="000000"/>
                      <w:sz w:val="20"/>
                      <w:szCs w:val="20"/>
                      <w:lang w:eastAsia="en-US"/>
                    </w:rPr>
                  </w:rPrChange>
                </w:rPr>
                <w:t>6</w:t>
              </w:r>
            </w:ins>
          </w:p>
        </w:tc>
        <w:tc>
          <w:tcPr>
            <w:tcW w:w="421" w:type="pct"/>
            <w:shd w:val="clear" w:color="auto" w:fill="auto"/>
            <w:vAlign w:val="bottom"/>
            <w:hideMark/>
            <w:tcPrChange w:id="1513"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514" w:author="Francisco Felix" w:date="2012-12-23T16:31:00Z"/>
                <w:color w:val="000000"/>
                <w:sz w:val="20"/>
                <w:szCs w:val="20"/>
                <w:lang w:eastAsia="en-US"/>
                <w:rPrChange w:id="1515" w:author="Francisco Felix" w:date="2012-12-23T16:43:00Z">
                  <w:rPr>
                    <w:ins w:id="1516" w:author="Francisco Felix" w:date="2012-12-23T16:31:00Z"/>
                    <w:rFonts w:ascii="Arial" w:hAnsi="Arial"/>
                    <w:color w:val="000000"/>
                    <w:sz w:val="20"/>
                    <w:szCs w:val="20"/>
                    <w:lang w:eastAsia="en-US"/>
                  </w:rPr>
                </w:rPrChange>
              </w:rPr>
            </w:pPr>
            <w:ins w:id="1517" w:author="Francisco Felix" w:date="2012-12-23T16:31:00Z">
              <w:r w:rsidRPr="00387C5A">
                <w:rPr>
                  <w:color w:val="000000"/>
                  <w:sz w:val="20"/>
                  <w:szCs w:val="20"/>
                  <w:lang w:eastAsia="en-US"/>
                  <w:rPrChange w:id="1518"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519"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20" w:author="Francisco Felix" w:date="2012-12-23T16:31:00Z"/>
                <w:color w:val="000000"/>
                <w:sz w:val="20"/>
                <w:szCs w:val="20"/>
                <w:lang w:eastAsia="en-US"/>
                <w:rPrChange w:id="1521" w:author="Francisco Felix" w:date="2012-12-23T16:43:00Z">
                  <w:rPr>
                    <w:ins w:id="1522" w:author="Francisco Felix" w:date="2012-12-23T16:31:00Z"/>
                    <w:rFonts w:ascii="Arial" w:hAnsi="Arial"/>
                    <w:color w:val="000000"/>
                    <w:sz w:val="20"/>
                    <w:szCs w:val="20"/>
                    <w:lang w:eastAsia="en-US"/>
                  </w:rPr>
                </w:rPrChange>
              </w:rPr>
            </w:pPr>
            <w:ins w:id="1523" w:author="Francisco Felix" w:date="2012-12-23T16:31:00Z">
              <w:r w:rsidRPr="00387C5A">
                <w:rPr>
                  <w:color w:val="000000"/>
                  <w:sz w:val="20"/>
                  <w:szCs w:val="20"/>
                  <w:lang w:eastAsia="en-US"/>
                  <w:rPrChange w:id="1524" w:author="Francisco Felix" w:date="2012-12-23T16:43:00Z">
                    <w:rPr>
                      <w:rFonts w:ascii="Arial" w:hAnsi="Arial"/>
                      <w:color w:val="000000"/>
                      <w:sz w:val="20"/>
                      <w:szCs w:val="20"/>
                      <w:lang w:eastAsia="en-US"/>
                    </w:rPr>
                  </w:rPrChange>
                </w:rPr>
                <w:t>0,3</w:t>
              </w:r>
            </w:ins>
          </w:p>
        </w:tc>
      </w:tr>
      <w:tr w:rsidR="00387C5A" w:rsidRPr="00387C5A" w:rsidTr="005C368B">
        <w:tblPrEx>
          <w:tblW w:w="4651" w:type="pct"/>
          <w:tblBorders>
            <w:top w:val="single" w:sz="4" w:space="0" w:color="auto"/>
            <w:bottom w:val="single" w:sz="4" w:space="0" w:color="auto"/>
          </w:tblBorders>
          <w:tblPrExChange w:id="1525" w:author="Francisco Felix" w:date="2012-12-23T16:45:00Z">
            <w:tblPrEx>
              <w:tblW w:w="4638" w:type="pct"/>
            </w:tblPrEx>
          </w:tblPrExChange>
        </w:tblPrEx>
        <w:trPr>
          <w:divId w:val="1610505160"/>
          <w:trHeight w:val="240"/>
          <w:ins w:id="1526" w:author="Francisco Felix" w:date="2012-12-23T16:31:00Z"/>
          <w:trPrChange w:id="1527" w:author="Francisco Felix" w:date="2012-12-23T16:45:00Z">
            <w:trPr>
              <w:gridAfter w:val="0"/>
              <w:divId w:val="1610505160"/>
              <w:trHeight w:val="240"/>
            </w:trPr>
          </w:trPrChange>
        </w:trPr>
        <w:tc>
          <w:tcPr>
            <w:tcW w:w="722" w:type="pct"/>
            <w:shd w:val="clear" w:color="auto" w:fill="auto"/>
            <w:vAlign w:val="bottom"/>
            <w:hideMark/>
            <w:tcPrChange w:id="1528"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529" w:author="Francisco Felix" w:date="2012-12-23T16:31:00Z"/>
                <w:color w:val="000000"/>
                <w:sz w:val="20"/>
                <w:szCs w:val="20"/>
                <w:lang w:eastAsia="en-US"/>
                <w:rPrChange w:id="1530" w:author="Francisco Felix" w:date="2012-12-23T16:43:00Z">
                  <w:rPr>
                    <w:ins w:id="1531" w:author="Francisco Felix" w:date="2012-12-23T16:31:00Z"/>
                    <w:rFonts w:ascii="Arial" w:hAnsi="Arial"/>
                    <w:color w:val="000000"/>
                    <w:sz w:val="20"/>
                    <w:szCs w:val="20"/>
                    <w:lang w:eastAsia="en-US"/>
                  </w:rPr>
                </w:rPrChange>
              </w:rPr>
            </w:pPr>
            <w:ins w:id="1532" w:author="Francisco Felix" w:date="2012-12-23T16:31:00Z">
              <w:r w:rsidRPr="00387C5A">
                <w:rPr>
                  <w:color w:val="000000"/>
                  <w:sz w:val="20"/>
                  <w:szCs w:val="20"/>
                  <w:lang w:eastAsia="en-US"/>
                  <w:rPrChange w:id="1533" w:author="Francisco Felix" w:date="2012-12-23T16:43:00Z">
                    <w:rPr>
                      <w:rFonts w:ascii="Arial" w:hAnsi="Arial"/>
                      <w:color w:val="000000"/>
                      <w:sz w:val="20"/>
                      <w:szCs w:val="20"/>
                      <w:lang w:eastAsia="en-US"/>
                    </w:rPr>
                  </w:rPrChange>
                </w:rPr>
                <w:t>HI</w:t>
              </w:r>
            </w:ins>
          </w:p>
        </w:tc>
        <w:tc>
          <w:tcPr>
            <w:tcW w:w="503" w:type="pct"/>
            <w:shd w:val="clear" w:color="auto" w:fill="auto"/>
            <w:vAlign w:val="bottom"/>
            <w:hideMark/>
            <w:tcPrChange w:id="1534"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535" w:author="Francisco Felix" w:date="2012-12-23T16:31:00Z"/>
                <w:color w:val="000000"/>
                <w:sz w:val="20"/>
                <w:szCs w:val="20"/>
                <w:lang w:eastAsia="en-US"/>
                <w:rPrChange w:id="1536" w:author="Francisco Felix" w:date="2012-12-23T16:43:00Z">
                  <w:rPr>
                    <w:ins w:id="1537" w:author="Francisco Felix" w:date="2012-12-23T16:31:00Z"/>
                    <w:rFonts w:ascii="Arial" w:hAnsi="Arial"/>
                    <w:color w:val="000000"/>
                    <w:sz w:val="20"/>
                    <w:szCs w:val="20"/>
                    <w:lang w:eastAsia="en-US"/>
                  </w:rPr>
                </w:rPrChange>
              </w:rPr>
            </w:pPr>
            <w:ins w:id="1538" w:author="Francisco Felix" w:date="2012-12-23T16:31:00Z">
              <w:r w:rsidRPr="00387C5A">
                <w:rPr>
                  <w:color w:val="000000"/>
                  <w:sz w:val="20"/>
                  <w:szCs w:val="20"/>
                  <w:lang w:eastAsia="en-US"/>
                  <w:rPrChange w:id="1539" w:author="Francisco Felix" w:date="2012-12-23T16:43:00Z">
                    <w:rPr>
                      <w:rFonts w:ascii="Arial" w:hAnsi="Arial"/>
                      <w:color w:val="000000"/>
                      <w:sz w:val="20"/>
                      <w:szCs w:val="20"/>
                      <w:lang w:eastAsia="en-US"/>
                    </w:rPr>
                  </w:rPrChange>
                </w:rPr>
                <w:t>8</w:t>
              </w:r>
            </w:ins>
          </w:p>
        </w:tc>
        <w:tc>
          <w:tcPr>
            <w:tcW w:w="558" w:type="pct"/>
            <w:shd w:val="clear" w:color="auto" w:fill="auto"/>
            <w:vAlign w:val="bottom"/>
            <w:hideMark/>
            <w:tcPrChange w:id="1540"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541" w:author="Francisco Felix" w:date="2012-12-23T16:31:00Z"/>
                <w:color w:val="000000"/>
                <w:sz w:val="20"/>
                <w:szCs w:val="20"/>
                <w:lang w:eastAsia="en-US"/>
                <w:rPrChange w:id="1542" w:author="Francisco Felix" w:date="2012-12-23T16:43:00Z">
                  <w:rPr>
                    <w:ins w:id="1543" w:author="Francisco Felix" w:date="2012-12-23T16:31:00Z"/>
                    <w:rFonts w:ascii="Arial" w:hAnsi="Arial"/>
                    <w:color w:val="000000"/>
                    <w:sz w:val="20"/>
                    <w:szCs w:val="20"/>
                    <w:lang w:eastAsia="en-US"/>
                  </w:rPr>
                </w:rPrChange>
              </w:rPr>
            </w:pPr>
            <w:ins w:id="1544" w:author="Francisco Felix" w:date="2012-12-23T16:31:00Z">
              <w:r w:rsidRPr="00387C5A">
                <w:rPr>
                  <w:color w:val="000000"/>
                  <w:sz w:val="20"/>
                  <w:szCs w:val="20"/>
                  <w:lang w:eastAsia="en-US"/>
                  <w:rPrChange w:id="1545"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1546"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547" w:author="Francisco Felix" w:date="2012-12-23T16:31:00Z"/>
                <w:color w:val="000000"/>
                <w:sz w:val="20"/>
                <w:szCs w:val="20"/>
                <w:lang w:eastAsia="en-US"/>
                <w:rPrChange w:id="1548" w:author="Francisco Felix" w:date="2012-12-23T16:43:00Z">
                  <w:rPr>
                    <w:ins w:id="1549" w:author="Francisco Felix" w:date="2012-12-23T16:31:00Z"/>
                    <w:rFonts w:ascii="Arial" w:hAnsi="Arial"/>
                    <w:color w:val="000000"/>
                    <w:sz w:val="20"/>
                    <w:szCs w:val="20"/>
                    <w:lang w:eastAsia="en-US"/>
                  </w:rPr>
                </w:rPrChange>
              </w:rPr>
            </w:pPr>
            <w:ins w:id="1550" w:author="Francisco Felix" w:date="2012-12-23T16:31:00Z">
              <w:r w:rsidRPr="00387C5A">
                <w:rPr>
                  <w:color w:val="000000"/>
                  <w:sz w:val="20"/>
                  <w:szCs w:val="20"/>
                  <w:lang w:eastAsia="en-US"/>
                  <w:rPrChange w:id="1551" w:author="Francisco Felix" w:date="2012-12-23T16:43:00Z">
                    <w:rPr>
                      <w:rFonts w:ascii="Arial" w:hAnsi="Arial"/>
                      <w:color w:val="000000"/>
                      <w:sz w:val="20"/>
                      <w:szCs w:val="20"/>
                      <w:lang w:eastAsia="en-US"/>
                    </w:rPr>
                  </w:rPrChange>
                </w:rPr>
                <w:t>32</w:t>
              </w:r>
            </w:ins>
          </w:p>
        </w:tc>
        <w:tc>
          <w:tcPr>
            <w:tcW w:w="543" w:type="pct"/>
            <w:shd w:val="clear" w:color="auto" w:fill="auto"/>
            <w:vAlign w:val="bottom"/>
            <w:hideMark/>
            <w:tcPrChange w:id="1552"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553" w:author="Francisco Felix" w:date="2012-12-23T16:31:00Z"/>
                <w:color w:val="000000"/>
                <w:sz w:val="20"/>
                <w:szCs w:val="20"/>
                <w:lang w:eastAsia="en-US"/>
                <w:rPrChange w:id="1554" w:author="Francisco Felix" w:date="2012-12-23T16:43:00Z">
                  <w:rPr>
                    <w:ins w:id="1555" w:author="Francisco Felix" w:date="2012-12-23T16:31:00Z"/>
                    <w:rFonts w:ascii="Arial" w:hAnsi="Arial"/>
                    <w:color w:val="000000"/>
                    <w:sz w:val="20"/>
                    <w:szCs w:val="20"/>
                    <w:lang w:eastAsia="en-US"/>
                  </w:rPr>
                </w:rPrChange>
              </w:rPr>
            </w:pPr>
            <w:ins w:id="1556" w:author="Francisco Felix" w:date="2012-12-23T16:31:00Z">
              <w:r w:rsidRPr="00387C5A">
                <w:rPr>
                  <w:color w:val="000000"/>
                  <w:sz w:val="20"/>
                  <w:szCs w:val="20"/>
                  <w:lang w:eastAsia="en-US"/>
                  <w:rPrChange w:id="1557" w:author="Francisco Felix" w:date="2012-12-23T16:43:00Z">
                    <w:rPr>
                      <w:rFonts w:ascii="Arial" w:hAnsi="Arial"/>
                      <w:color w:val="000000"/>
                      <w:sz w:val="20"/>
                      <w:szCs w:val="20"/>
                      <w:lang w:eastAsia="en-US"/>
                    </w:rPr>
                  </w:rPrChange>
                </w:rPr>
                <w:t>7</w:t>
              </w:r>
            </w:ins>
          </w:p>
        </w:tc>
        <w:tc>
          <w:tcPr>
            <w:tcW w:w="558" w:type="pct"/>
            <w:shd w:val="clear" w:color="auto" w:fill="auto"/>
            <w:vAlign w:val="bottom"/>
            <w:hideMark/>
            <w:tcPrChange w:id="1558"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59" w:author="Francisco Felix" w:date="2012-12-23T16:31:00Z"/>
                <w:color w:val="000000"/>
                <w:sz w:val="20"/>
                <w:szCs w:val="20"/>
                <w:lang w:eastAsia="en-US"/>
                <w:rPrChange w:id="1560" w:author="Francisco Felix" w:date="2012-12-23T16:43:00Z">
                  <w:rPr>
                    <w:ins w:id="1561" w:author="Francisco Felix" w:date="2012-12-23T16:31:00Z"/>
                    <w:rFonts w:ascii="Arial" w:hAnsi="Arial"/>
                    <w:color w:val="000000"/>
                    <w:sz w:val="20"/>
                    <w:szCs w:val="20"/>
                    <w:lang w:eastAsia="en-US"/>
                  </w:rPr>
                </w:rPrChange>
              </w:rPr>
            </w:pPr>
            <w:ins w:id="1562" w:author="Francisco Felix" w:date="2012-12-23T16:31:00Z">
              <w:r w:rsidRPr="00387C5A">
                <w:rPr>
                  <w:color w:val="000000"/>
                  <w:sz w:val="20"/>
                  <w:szCs w:val="20"/>
                  <w:lang w:eastAsia="en-US"/>
                  <w:rPrChange w:id="1563" w:author="Francisco Felix" w:date="2012-12-23T16:43:00Z">
                    <w:rPr>
                      <w:rFonts w:ascii="Arial" w:hAnsi="Arial"/>
                      <w:color w:val="000000"/>
                      <w:sz w:val="20"/>
                      <w:szCs w:val="20"/>
                      <w:lang w:eastAsia="en-US"/>
                    </w:rPr>
                  </w:rPrChange>
                </w:rPr>
                <w:t>3,5</w:t>
              </w:r>
            </w:ins>
          </w:p>
        </w:tc>
        <w:tc>
          <w:tcPr>
            <w:tcW w:w="411" w:type="pct"/>
            <w:shd w:val="clear" w:color="auto" w:fill="auto"/>
            <w:vAlign w:val="bottom"/>
            <w:hideMark/>
            <w:tcPrChange w:id="1564"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65" w:author="Francisco Felix" w:date="2012-12-23T16:31:00Z"/>
                <w:color w:val="000000"/>
                <w:sz w:val="20"/>
                <w:szCs w:val="20"/>
                <w:lang w:eastAsia="en-US"/>
                <w:rPrChange w:id="1566" w:author="Francisco Felix" w:date="2012-12-23T16:43:00Z">
                  <w:rPr>
                    <w:ins w:id="1567" w:author="Francisco Felix" w:date="2012-12-23T16:31:00Z"/>
                    <w:rFonts w:ascii="Arial" w:hAnsi="Arial"/>
                    <w:color w:val="000000"/>
                    <w:sz w:val="20"/>
                    <w:szCs w:val="20"/>
                    <w:lang w:eastAsia="en-US"/>
                  </w:rPr>
                </w:rPrChange>
              </w:rPr>
            </w:pPr>
            <w:ins w:id="1568" w:author="Francisco Felix" w:date="2012-12-23T16:31:00Z">
              <w:r w:rsidRPr="00387C5A">
                <w:rPr>
                  <w:color w:val="000000"/>
                  <w:sz w:val="20"/>
                  <w:szCs w:val="20"/>
                  <w:lang w:eastAsia="en-US"/>
                  <w:rPrChange w:id="1569" w:author="Francisco Felix" w:date="2012-12-23T16:43:00Z">
                    <w:rPr>
                      <w:rFonts w:ascii="Arial" w:hAnsi="Arial"/>
                      <w:color w:val="000000"/>
                      <w:sz w:val="20"/>
                      <w:szCs w:val="20"/>
                      <w:lang w:eastAsia="en-US"/>
                    </w:rPr>
                  </w:rPrChange>
                </w:rPr>
                <w:t>24,5</w:t>
              </w:r>
            </w:ins>
          </w:p>
        </w:tc>
        <w:tc>
          <w:tcPr>
            <w:tcW w:w="524" w:type="pct"/>
            <w:shd w:val="clear" w:color="auto" w:fill="auto"/>
            <w:vAlign w:val="bottom"/>
            <w:hideMark/>
            <w:tcPrChange w:id="1570"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71" w:author="Francisco Felix" w:date="2012-12-23T16:31:00Z"/>
                <w:color w:val="000000"/>
                <w:sz w:val="20"/>
                <w:szCs w:val="20"/>
                <w:lang w:eastAsia="en-US"/>
                <w:rPrChange w:id="1572" w:author="Francisco Felix" w:date="2012-12-23T16:43:00Z">
                  <w:rPr>
                    <w:ins w:id="1573" w:author="Francisco Felix" w:date="2012-12-23T16:31:00Z"/>
                    <w:rFonts w:ascii="Arial" w:hAnsi="Arial"/>
                    <w:color w:val="000000"/>
                    <w:sz w:val="20"/>
                    <w:szCs w:val="20"/>
                    <w:lang w:eastAsia="en-US"/>
                  </w:rPr>
                </w:rPrChange>
              </w:rPr>
            </w:pPr>
            <w:ins w:id="1574" w:author="Francisco Felix" w:date="2012-12-23T16:31:00Z">
              <w:r w:rsidRPr="00387C5A">
                <w:rPr>
                  <w:color w:val="000000"/>
                  <w:sz w:val="20"/>
                  <w:szCs w:val="20"/>
                  <w:lang w:eastAsia="en-US"/>
                  <w:rPrChange w:id="1575" w:author="Francisco Felix" w:date="2012-12-23T16:43:00Z">
                    <w:rPr>
                      <w:rFonts w:ascii="Arial" w:hAnsi="Arial"/>
                      <w:color w:val="000000"/>
                      <w:sz w:val="20"/>
                      <w:szCs w:val="20"/>
                      <w:lang w:eastAsia="en-US"/>
                    </w:rPr>
                  </w:rPrChange>
                </w:rPr>
                <w:t>7</w:t>
              </w:r>
            </w:ins>
          </w:p>
        </w:tc>
        <w:tc>
          <w:tcPr>
            <w:tcW w:w="421" w:type="pct"/>
            <w:shd w:val="clear" w:color="auto" w:fill="auto"/>
            <w:vAlign w:val="bottom"/>
            <w:hideMark/>
            <w:tcPrChange w:id="1576"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577" w:author="Francisco Felix" w:date="2012-12-23T16:31:00Z"/>
                <w:color w:val="000000"/>
                <w:sz w:val="20"/>
                <w:szCs w:val="20"/>
                <w:lang w:eastAsia="en-US"/>
                <w:rPrChange w:id="1578" w:author="Francisco Felix" w:date="2012-12-23T16:43:00Z">
                  <w:rPr>
                    <w:ins w:id="1579" w:author="Francisco Felix" w:date="2012-12-23T16:31:00Z"/>
                    <w:rFonts w:ascii="Arial" w:hAnsi="Arial"/>
                    <w:color w:val="000000"/>
                    <w:sz w:val="20"/>
                    <w:szCs w:val="20"/>
                    <w:lang w:eastAsia="en-US"/>
                  </w:rPr>
                </w:rPrChange>
              </w:rPr>
            </w:pPr>
            <w:ins w:id="1580" w:author="Francisco Felix" w:date="2012-12-23T16:31:00Z">
              <w:r w:rsidRPr="00387C5A">
                <w:rPr>
                  <w:color w:val="000000"/>
                  <w:sz w:val="20"/>
                  <w:szCs w:val="20"/>
                  <w:lang w:eastAsia="en-US"/>
                  <w:rPrChange w:id="1581" w:author="Francisco Felix" w:date="2012-12-23T16:43:00Z">
                    <w:rPr>
                      <w:rFonts w:ascii="Arial" w:hAnsi="Arial"/>
                      <w:color w:val="000000"/>
                      <w:sz w:val="20"/>
                      <w:szCs w:val="20"/>
                      <w:lang w:eastAsia="en-US"/>
                    </w:rPr>
                  </w:rPrChange>
                </w:rPr>
                <w:t>OBS</w:t>
              </w:r>
            </w:ins>
          </w:p>
        </w:tc>
        <w:tc>
          <w:tcPr>
            <w:tcW w:w="349" w:type="pct"/>
            <w:shd w:val="clear" w:color="auto" w:fill="auto"/>
            <w:vAlign w:val="bottom"/>
            <w:hideMark/>
            <w:tcPrChange w:id="1582"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583" w:author="Francisco Felix" w:date="2012-12-23T16:31:00Z"/>
                <w:color w:val="000000"/>
                <w:sz w:val="20"/>
                <w:szCs w:val="20"/>
                <w:lang w:eastAsia="en-US"/>
                <w:rPrChange w:id="1584" w:author="Francisco Felix" w:date="2012-12-23T16:43:00Z">
                  <w:rPr>
                    <w:ins w:id="1585" w:author="Francisco Felix" w:date="2012-12-23T16:31:00Z"/>
                    <w:rFonts w:ascii="Arial" w:hAnsi="Arial"/>
                    <w:color w:val="000000"/>
                    <w:sz w:val="20"/>
                    <w:szCs w:val="20"/>
                    <w:lang w:eastAsia="en-US"/>
                  </w:rPr>
                </w:rPrChange>
              </w:rPr>
            </w:pPr>
            <w:ins w:id="1586" w:author="Francisco Felix" w:date="2012-12-23T16:31:00Z">
              <w:r w:rsidRPr="00387C5A">
                <w:rPr>
                  <w:color w:val="000000"/>
                  <w:sz w:val="20"/>
                  <w:szCs w:val="20"/>
                  <w:lang w:eastAsia="en-US"/>
                  <w:rPrChange w:id="1587" w:author="Francisco Felix" w:date="2012-12-23T16:43:00Z">
                    <w:rPr>
                      <w:rFonts w:ascii="Arial" w:hAnsi="Arial"/>
                      <w:color w:val="000000"/>
                      <w:sz w:val="20"/>
                      <w:szCs w:val="20"/>
                      <w:lang w:eastAsia="en-US"/>
                    </w:rPr>
                  </w:rPrChange>
                </w:rPr>
                <w:t>0,9</w:t>
              </w:r>
            </w:ins>
          </w:p>
        </w:tc>
      </w:tr>
      <w:tr w:rsidR="00387C5A" w:rsidRPr="00387C5A" w:rsidTr="005C368B">
        <w:tblPrEx>
          <w:tblW w:w="4651" w:type="pct"/>
          <w:tblBorders>
            <w:top w:val="single" w:sz="4" w:space="0" w:color="auto"/>
            <w:bottom w:val="single" w:sz="4" w:space="0" w:color="auto"/>
          </w:tblBorders>
          <w:tblPrExChange w:id="1588" w:author="Francisco Felix" w:date="2012-12-23T16:45:00Z">
            <w:tblPrEx>
              <w:tblW w:w="4638" w:type="pct"/>
            </w:tblPrEx>
          </w:tblPrExChange>
        </w:tblPrEx>
        <w:trPr>
          <w:divId w:val="1610505160"/>
          <w:trHeight w:val="240"/>
          <w:ins w:id="1589" w:author="Francisco Felix" w:date="2012-12-23T16:31:00Z"/>
          <w:trPrChange w:id="1590" w:author="Francisco Felix" w:date="2012-12-23T16:45:00Z">
            <w:trPr>
              <w:gridAfter w:val="0"/>
              <w:divId w:val="1610505160"/>
              <w:trHeight w:val="240"/>
            </w:trPr>
          </w:trPrChange>
        </w:trPr>
        <w:tc>
          <w:tcPr>
            <w:tcW w:w="722" w:type="pct"/>
            <w:shd w:val="clear" w:color="auto" w:fill="auto"/>
            <w:vAlign w:val="bottom"/>
            <w:hideMark/>
            <w:tcPrChange w:id="1591"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592" w:author="Francisco Felix" w:date="2012-12-23T16:31:00Z"/>
                <w:color w:val="000000"/>
                <w:sz w:val="20"/>
                <w:szCs w:val="20"/>
                <w:lang w:eastAsia="en-US"/>
                <w:rPrChange w:id="1593" w:author="Francisco Felix" w:date="2012-12-23T16:43:00Z">
                  <w:rPr>
                    <w:ins w:id="1594" w:author="Francisco Felix" w:date="2012-12-23T16:31:00Z"/>
                    <w:rFonts w:ascii="Arial" w:hAnsi="Arial"/>
                    <w:color w:val="000000"/>
                    <w:sz w:val="20"/>
                    <w:szCs w:val="20"/>
                    <w:lang w:eastAsia="en-US"/>
                  </w:rPr>
                </w:rPrChange>
              </w:rPr>
            </w:pPr>
            <w:ins w:id="1595" w:author="Francisco Felix" w:date="2012-12-23T16:31:00Z">
              <w:r w:rsidRPr="00387C5A">
                <w:rPr>
                  <w:color w:val="000000"/>
                  <w:sz w:val="20"/>
                  <w:szCs w:val="20"/>
                  <w:lang w:eastAsia="en-US"/>
                  <w:rPrChange w:id="1596" w:author="Francisco Felix" w:date="2012-12-23T16:43:00Z">
                    <w:rPr>
                      <w:rFonts w:ascii="Arial" w:hAnsi="Arial"/>
                      <w:color w:val="000000"/>
                      <w:sz w:val="20"/>
                      <w:szCs w:val="20"/>
                      <w:lang w:eastAsia="en-US"/>
                    </w:rPr>
                  </w:rPrChange>
                </w:rPr>
                <w:t>HIGROMA</w:t>
              </w:r>
            </w:ins>
          </w:p>
        </w:tc>
        <w:tc>
          <w:tcPr>
            <w:tcW w:w="503" w:type="pct"/>
            <w:shd w:val="clear" w:color="auto" w:fill="auto"/>
            <w:vAlign w:val="bottom"/>
            <w:hideMark/>
            <w:tcPrChange w:id="159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598" w:author="Francisco Felix" w:date="2012-12-23T16:31:00Z"/>
                <w:color w:val="000000"/>
                <w:sz w:val="20"/>
                <w:szCs w:val="20"/>
                <w:lang w:eastAsia="en-US"/>
                <w:rPrChange w:id="1599" w:author="Francisco Felix" w:date="2012-12-23T16:43:00Z">
                  <w:rPr>
                    <w:ins w:id="1600" w:author="Francisco Felix" w:date="2012-12-23T16:31:00Z"/>
                    <w:rFonts w:ascii="Arial" w:hAnsi="Arial"/>
                    <w:color w:val="000000"/>
                    <w:sz w:val="20"/>
                    <w:szCs w:val="20"/>
                    <w:lang w:eastAsia="en-US"/>
                  </w:rPr>
                </w:rPrChange>
              </w:rPr>
            </w:pPr>
            <w:ins w:id="1601" w:author="Francisco Felix" w:date="2012-12-23T16:31:00Z">
              <w:r w:rsidRPr="00387C5A">
                <w:rPr>
                  <w:color w:val="000000"/>
                  <w:sz w:val="20"/>
                  <w:szCs w:val="20"/>
                  <w:lang w:eastAsia="en-US"/>
                  <w:rPrChange w:id="1602" w:author="Francisco Felix" w:date="2012-12-23T16:43:00Z">
                    <w:rPr>
                      <w:rFonts w:ascii="Arial" w:hAnsi="Arial"/>
                      <w:color w:val="000000"/>
                      <w:sz w:val="20"/>
                      <w:szCs w:val="20"/>
                      <w:lang w:eastAsia="en-US"/>
                    </w:rPr>
                  </w:rPrChange>
                </w:rPr>
                <w:t>7</w:t>
              </w:r>
            </w:ins>
          </w:p>
        </w:tc>
        <w:tc>
          <w:tcPr>
            <w:tcW w:w="558" w:type="pct"/>
            <w:shd w:val="clear" w:color="auto" w:fill="auto"/>
            <w:vAlign w:val="bottom"/>
            <w:hideMark/>
            <w:tcPrChange w:id="1603"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04" w:author="Francisco Felix" w:date="2012-12-23T16:31:00Z"/>
                <w:color w:val="000000"/>
                <w:sz w:val="20"/>
                <w:szCs w:val="20"/>
                <w:lang w:eastAsia="en-US"/>
                <w:rPrChange w:id="1605" w:author="Francisco Felix" w:date="2012-12-23T16:43:00Z">
                  <w:rPr>
                    <w:ins w:id="1606" w:author="Francisco Felix" w:date="2012-12-23T16:31:00Z"/>
                    <w:rFonts w:ascii="Arial" w:hAnsi="Arial"/>
                    <w:color w:val="000000"/>
                    <w:sz w:val="20"/>
                    <w:szCs w:val="20"/>
                    <w:lang w:eastAsia="en-US"/>
                  </w:rPr>
                </w:rPrChange>
              </w:rPr>
            </w:pPr>
            <w:ins w:id="1607" w:author="Francisco Felix" w:date="2012-12-23T16:31:00Z">
              <w:r w:rsidRPr="00387C5A">
                <w:rPr>
                  <w:color w:val="000000"/>
                  <w:sz w:val="20"/>
                  <w:szCs w:val="20"/>
                  <w:lang w:eastAsia="en-US"/>
                  <w:rPrChange w:id="1608" w:author="Francisco Felix" w:date="2012-12-23T16:43:00Z">
                    <w:rPr>
                      <w:rFonts w:ascii="Arial" w:hAnsi="Arial"/>
                      <w:color w:val="000000"/>
                      <w:sz w:val="20"/>
                      <w:szCs w:val="20"/>
                      <w:lang w:eastAsia="en-US"/>
                    </w:rPr>
                  </w:rPrChange>
                </w:rPr>
                <w:t>5</w:t>
              </w:r>
            </w:ins>
          </w:p>
        </w:tc>
        <w:tc>
          <w:tcPr>
            <w:tcW w:w="411" w:type="pct"/>
            <w:shd w:val="clear" w:color="auto" w:fill="auto"/>
            <w:vAlign w:val="bottom"/>
            <w:hideMark/>
            <w:tcPrChange w:id="1609"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10" w:author="Francisco Felix" w:date="2012-12-23T16:31:00Z"/>
                <w:color w:val="000000"/>
                <w:sz w:val="20"/>
                <w:szCs w:val="20"/>
                <w:lang w:eastAsia="en-US"/>
                <w:rPrChange w:id="1611" w:author="Francisco Felix" w:date="2012-12-23T16:43:00Z">
                  <w:rPr>
                    <w:ins w:id="1612" w:author="Francisco Felix" w:date="2012-12-23T16:31:00Z"/>
                    <w:rFonts w:ascii="Arial" w:hAnsi="Arial"/>
                    <w:color w:val="000000"/>
                    <w:sz w:val="20"/>
                    <w:szCs w:val="20"/>
                    <w:lang w:eastAsia="en-US"/>
                  </w:rPr>
                </w:rPrChange>
              </w:rPr>
            </w:pPr>
            <w:ins w:id="1613" w:author="Francisco Felix" w:date="2012-12-23T16:31:00Z">
              <w:r w:rsidRPr="00387C5A">
                <w:rPr>
                  <w:color w:val="000000"/>
                  <w:sz w:val="20"/>
                  <w:szCs w:val="20"/>
                  <w:lang w:eastAsia="en-US"/>
                  <w:rPrChange w:id="1614" w:author="Francisco Felix" w:date="2012-12-23T16:43:00Z">
                    <w:rPr>
                      <w:rFonts w:ascii="Arial" w:hAnsi="Arial"/>
                      <w:color w:val="000000"/>
                      <w:sz w:val="20"/>
                      <w:szCs w:val="20"/>
                      <w:lang w:eastAsia="en-US"/>
                    </w:rPr>
                  </w:rPrChange>
                </w:rPr>
                <w:t>35</w:t>
              </w:r>
            </w:ins>
          </w:p>
        </w:tc>
        <w:tc>
          <w:tcPr>
            <w:tcW w:w="543" w:type="pct"/>
            <w:shd w:val="clear" w:color="auto" w:fill="auto"/>
            <w:vAlign w:val="bottom"/>
            <w:hideMark/>
            <w:tcPrChange w:id="161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16" w:author="Francisco Felix" w:date="2012-12-23T16:31:00Z"/>
                <w:color w:val="000000"/>
                <w:sz w:val="20"/>
                <w:szCs w:val="20"/>
                <w:lang w:eastAsia="en-US"/>
                <w:rPrChange w:id="1617" w:author="Francisco Felix" w:date="2012-12-23T16:43:00Z">
                  <w:rPr>
                    <w:ins w:id="1618" w:author="Francisco Felix" w:date="2012-12-23T16:31:00Z"/>
                    <w:rFonts w:ascii="Arial" w:hAnsi="Arial"/>
                    <w:color w:val="000000"/>
                    <w:sz w:val="20"/>
                    <w:szCs w:val="20"/>
                    <w:lang w:eastAsia="en-US"/>
                  </w:rPr>
                </w:rPrChange>
              </w:rPr>
            </w:pPr>
            <w:ins w:id="1619" w:author="Francisco Felix" w:date="2012-12-23T16:31:00Z">
              <w:r w:rsidRPr="00387C5A">
                <w:rPr>
                  <w:color w:val="000000"/>
                  <w:sz w:val="20"/>
                  <w:szCs w:val="20"/>
                  <w:lang w:eastAsia="en-US"/>
                  <w:rPrChange w:id="1620" w:author="Francisco Felix" w:date="2012-12-23T16:43:00Z">
                    <w:rPr>
                      <w:rFonts w:ascii="Arial" w:hAnsi="Arial"/>
                      <w:color w:val="000000"/>
                      <w:sz w:val="20"/>
                      <w:szCs w:val="20"/>
                      <w:lang w:eastAsia="en-US"/>
                    </w:rPr>
                  </w:rPrChange>
                </w:rPr>
                <w:t>5,1</w:t>
              </w:r>
            </w:ins>
          </w:p>
        </w:tc>
        <w:tc>
          <w:tcPr>
            <w:tcW w:w="558" w:type="pct"/>
            <w:shd w:val="clear" w:color="auto" w:fill="auto"/>
            <w:vAlign w:val="bottom"/>
            <w:hideMark/>
            <w:tcPrChange w:id="1621"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622" w:author="Francisco Felix" w:date="2012-12-23T16:31:00Z"/>
                <w:color w:val="000000"/>
                <w:sz w:val="20"/>
                <w:szCs w:val="20"/>
                <w:lang w:eastAsia="en-US"/>
                <w:rPrChange w:id="1623" w:author="Francisco Felix" w:date="2012-12-23T16:43:00Z">
                  <w:rPr>
                    <w:ins w:id="1624" w:author="Francisco Felix" w:date="2012-12-23T16:31:00Z"/>
                    <w:rFonts w:ascii="Arial" w:hAnsi="Arial"/>
                    <w:color w:val="000000"/>
                    <w:sz w:val="20"/>
                    <w:szCs w:val="20"/>
                    <w:lang w:eastAsia="en-US"/>
                  </w:rPr>
                </w:rPrChange>
              </w:rPr>
            </w:pPr>
            <w:ins w:id="1625" w:author="Francisco Felix" w:date="2012-12-23T16:31:00Z">
              <w:r w:rsidRPr="00387C5A">
                <w:rPr>
                  <w:color w:val="000000"/>
                  <w:sz w:val="20"/>
                  <w:szCs w:val="20"/>
                  <w:lang w:eastAsia="en-US"/>
                  <w:rPrChange w:id="1626" w:author="Francisco Felix" w:date="2012-12-23T16:43:00Z">
                    <w:rPr>
                      <w:rFonts w:ascii="Arial" w:hAnsi="Arial"/>
                      <w:color w:val="000000"/>
                      <w:sz w:val="20"/>
                      <w:szCs w:val="20"/>
                      <w:lang w:eastAsia="en-US"/>
                    </w:rPr>
                  </w:rPrChange>
                </w:rPr>
                <w:t>4</w:t>
              </w:r>
            </w:ins>
          </w:p>
        </w:tc>
        <w:tc>
          <w:tcPr>
            <w:tcW w:w="411" w:type="pct"/>
            <w:shd w:val="clear" w:color="auto" w:fill="auto"/>
            <w:vAlign w:val="bottom"/>
            <w:hideMark/>
            <w:tcPrChange w:id="162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628" w:author="Francisco Felix" w:date="2012-12-23T16:31:00Z"/>
                <w:color w:val="000000"/>
                <w:sz w:val="20"/>
                <w:szCs w:val="20"/>
                <w:lang w:eastAsia="en-US"/>
                <w:rPrChange w:id="1629" w:author="Francisco Felix" w:date="2012-12-23T16:43:00Z">
                  <w:rPr>
                    <w:ins w:id="1630" w:author="Francisco Felix" w:date="2012-12-23T16:31:00Z"/>
                    <w:rFonts w:ascii="Arial" w:hAnsi="Arial"/>
                    <w:color w:val="000000"/>
                    <w:sz w:val="20"/>
                    <w:szCs w:val="20"/>
                    <w:lang w:eastAsia="en-US"/>
                  </w:rPr>
                </w:rPrChange>
              </w:rPr>
            </w:pPr>
            <w:ins w:id="1631" w:author="Francisco Felix" w:date="2012-12-23T16:31:00Z">
              <w:r w:rsidRPr="00387C5A">
                <w:rPr>
                  <w:color w:val="000000"/>
                  <w:sz w:val="20"/>
                  <w:szCs w:val="20"/>
                  <w:lang w:eastAsia="en-US"/>
                  <w:rPrChange w:id="1632" w:author="Francisco Felix" w:date="2012-12-23T16:43:00Z">
                    <w:rPr>
                      <w:rFonts w:ascii="Arial" w:hAnsi="Arial"/>
                      <w:color w:val="000000"/>
                      <w:sz w:val="20"/>
                      <w:szCs w:val="20"/>
                      <w:lang w:eastAsia="en-US"/>
                    </w:rPr>
                  </w:rPrChange>
                </w:rPr>
                <w:t>20,4</w:t>
              </w:r>
            </w:ins>
          </w:p>
        </w:tc>
        <w:tc>
          <w:tcPr>
            <w:tcW w:w="524" w:type="pct"/>
            <w:shd w:val="clear" w:color="auto" w:fill="auto"/>
            <w:vAlign w:val="bottom"/>
            <w:hideMark/>
            <w:tcPrChange w:id="1633"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634" w:author="Francisco Felix" w:date="2012-12-23T16:31:00Z"/>
                <w:color w:val="000000"/>
                <w:sz w:val="20"/>
                <w:szCs w:val="20"/>
                <w:lang w:eastAsia="en-US"/>
                <w:rPrChange w:id="1635" w:author="Francisco Felix" w:date="2012-12-23T16:43:00Z">
                  <w:rPr>
                    <w:ins w:id="1636" w:author="Francisco Felix" w:date="2012-12-23T16:31:00Z"/>
                    <w:rFonts w:ascii="Arial" w:hAnsi="Arial"/>
                    <w:color w:val="000000"/>
                    <w:sz w:val="20"/>
                    <w:szCs w:val="20"/>
                    <w:lang w:eastAsia="en-US"/>
                  </w:rPr>
                </w:rPrChange>
              </w:rPr>
            </w:pPr>
            <w:ins w:id="1637" w:author="Francisco Felix" w:date="2012-12-23T16:31:00Z">
              <w:r w:rsidRPr="00387C5A">
                <w:rPr>
                  <w:color w:val="000000"/>
                  <w:sz w:val="20"/>
                  <w:szCs w:val="20"/>
                  <w:lang w:eastAsia="en-US"/>
                  <w:rPrChange w:id="1638" w:author="Francisco Felix" w:date="2012-12-23T16:43:00Z">
                    <w:rPr>
                      <w:rFonts w:ascii="Arial" w:hAnsi="Arial"/>
                      <w:color w:val="000000"/>
                      <w:sz w:val="20"/>
                      <w:szCs w:val="20"/>
                      <w:lang w:eastAsia="en-US"/>
                    </w:rPr>
                  </w:rPrChange>
                </w:rPr>
                <w:t>7</w:t>
              </w:r>
            </w:ins>
          </w:p>
        </w:tc>
        <w:tc>
          <w:tcPr>
            <w:tcW w:w="421" w:type="pct"/>
            <w:shd w:val="clear" w:color="auto" w:fill="auto"/>
            <w:vAlign w:val="bottom"/>
            <w:hideMark/>
            <w:tcPrChange w:id="1639"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640" w:author="Francisco Felix" w:date="2012-12-23T16:31:00Z"/>
                <w:color w:val="000000"/>
                <w:sz w:val="20"/>
                <w:szCs w:val="20"/>
                <w:lang w:eastAsia="en-US"/>
                <w:rPrChange w:id="1641" w:author="Francisco Felix" w:date="2012-12-23T16:43:00Z">
                  <w:rPr>
                    <w:ins w:id="1642" w:author="Francisco Felix" w:date="2012-12-23T16:31:00Z"/>
                    <w:rFonts w:ascii="Arial" w:hAnsi="Arial"/>
                    <w:color w:val="000000"/>
                    <w:sz w:val="20"/>
                    <w:szCs w:val="20"/>
                    <w:lang w:eastAsia="en-US"/>
                  </w:rPr>
                </w:rPrChange>
              </w:rPr>
            </w:pPr>
            <w:ins w:id="1643" w:author="Francisco Felix" w:date="2012-12-23T16:31:00Z">
              <w:r w:rsidRPr="00387C5A">
                <w:rPr>
                  <w:color w:val="000000"/>
                  <w:sz w:val="20"/>
                  <w:szCs w:val="20"/>
                  <w:lang w:eastAsia="en-US"/>
                  <w:rPrChange w:id="1644"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1645"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646" w:author="Francisco Felix" w:date="2012-12-23T16:31:00Z"/>
                <w:color w:val="000000"/>
                <w:sz w:val="20"/>
                <w:szCs w:val="20"/>
                <w:lang w:eastAsia="en-US"/>
                <w:rPrChange w:id="1647" w:author="Francisco Felix" w:date="2012-12-23T16:43:00Z">
                  <w:rPr>
                    <w:ins w:id="1648" w:author="Francisco Felix" w:date="2012-12-23T16:31:00Z"/>
                    <w:rFonts w:ascii="Arial" w:hAnsi="Arial"/>
                    <w:color w:val="000000"/>
                    <w:sz w:val="20"/>
                    <w:szCs w:val="20"/>
                    <w:lang w:eastAsia="en-US"/>
                  </w:rPr>
                </w:rPrChange>
              </w:rPr>
            </w:pPr>
          </w:p>
        </w:tc>
      </w:tr>
      <w:tr w:rsidR="00387C5A" w:rsidRPr="00387C5A" w:rsidTr="005C368B">
        <w:tblPrEx>
          <w:tblW w:w="4651" w:type="pct"/>
          <w:tblBorders>
            <w:top w:val="single" w:sz="4" w:space="0" w:color="auto"/>
            <w:bottom w:val="single" w:sz="4" w:space="0" w:color="auto"/>
          </w:tblBorders>
          <w:tblPrExChange w:id="1649" w:author="Francisco Felix" w:date="2012-12-23T16:45:00Z">
            <w:tblPrEx>
              <w:tblW w:w="4638" w:type="pct"/>
            </w:tblPrEx>
          </w:tblPrExChange>
        </w:tblPrEx>
        <w:trPr>
          <w:divId w:val="1610505160"/>
          <w:trHeight w:val="240"/>
          <w:ins w:id="1650" w:author="Francisco Felix" w:date="2012-12-23T16:31:00Z"/>
          <w:trPrChange w:id="1651" w:author="Francisco Felix" w:date="2012-12-23T16:45:00Z">
            <w:trPr>
              <w:gridAfter w:val="0"/>
              <w:divId w:val="1610505160"/>
              <w:trHeight w:val="240"/>
            </w:trPr>
          </w:trPrChange>
        </w:trPr>
        <w:tc>
          <w:tcPr>
            <w:tcW w:w="722" w:type="pct"/>
            <w:shd w:val="clear" w:color="auto" w:fill="auto"/>
            <w:vAlign w:val="bottom"/>
            <w:hideMark/>
            <w:tcPrChange w:id="1652"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653" w:author="Francisco Felix" w:date="2012-12-23T16:31:00Z"/>
                <w:color w:val="000000"/>
                <w:sz w:val="20"/>
                <w:szCs w:val="20"/>
                <w:lang w:eastAsia="en-US"/>
                <w:rPrChange w:id="1654" w:author="Francisco Felix" w:date="2012-12-23T16:43:00Z">
                  <w:rPr>
                    <w:ins w:id="1655" w:author="Francisco Felix" w:date="2012-12-23T16:31:00Z"/>
                    <w:rFonts w:ascii="Arial" w:hAnsi="Arial"/>
                    <w:color w:val="000000"/>
                    <w:sz w:val="20"/>
                    <w:szCs w:val="20"/>
                    <w:lang w:eastAsia="en-US"/>
                  </w:rPr>
                </w:rPrChange>
              </w:rPr>
            </w:pPr>
            <w:ins w:id="1656" w:author="Francisco Felix" w:date="2012-12-23T16:31:00Z">
              <w:r w:rsidRPr="00387C5A">
                <w:rPr>
                  <w:color w:val="000000"/>
                  <w:sz w:val="20"/>
                  <w:szCs w:val="20"/>
                  <w:lang w:eastAsia="en-US"/>
                  <w:rPrChange w:id="1657" w:author="Francisco Felix" w:date="2012-12-23T16:43:00Z">
                    <w:rPr>
                      <w:rFonts w:ascii="Arial" w:hAnsi="Arial"/>
                      <w:color w:val="000000"/>
                      <w:sz w:val="20"/>
                      <w:szCs w:val="20"/>
                      <w:lang w:eastAsia="en-US"/>
                    </w:rPr>
                  </w:rPrChange>
                </w:rPr>
                <w:t>LT</w:t>
              </w:r>
            </w:ins>
          </w:p>
        </w:tc>
        <w:tc>
          <w:tcPr>
            <w:tcW w:w="503" w:type="pct"/>
            <w:shd w:val="clear" w:color="auto" w:fill="auto"/>
            <w:vAlign w:val="bottom"/>
            <w:hideMark/>
            <w:tcPrChange w:id="165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59" w:author="Francisco Felix" w:date="2012-12-23T16:31:00Z"/>
                <w:color w:val="000000"/>
                <w:sz w:val="20"/>
                <w:szCs w:val="20"/>
                <w:lang w:eastAsia="en-US"/>
                <w:rPrChange w:id="1660" w:author="Francisco Felix" w:date="2012-12-23T16:43:00Z">
                  <w:rPr>
                    <w:ins w:id="1661" w:author="Francisco Felix" w:date="2012-12-23T16:31:00Z"/>
                    <w:rFonts w:ascii="Arial" w:hAnsi="Arial"/>
                    <w:color w:val="000000"/>
                    <w:sz w:val="20"/>
                    <w:szCs w:val="20"/>
                    <w:lang w:eastAsia="en-US"/>
                  </w:rPr>
                </w:rPrChange>
              </w:rPr>
            </w:pPr>
            <w:ins w:id="1662" w:author="Francisco Felix" w:date="2012-12-23T16:31:00Z">
              <w:r w:rsidRPr="00387C5A">
                <w:rPr>
                  <w:color w:val="000000"/>
                  <w:sz w:val="20"/>
                  <w:szCs w:val="20"/>
                  <w:lang w:eastAsia="en-US"/>
                  <w:rPrChange w:id="1663" w:author="Francisco Felix" w:date="2012-12-23T16:43:00Z">
                    <w:rPr>
                      <w:rFonts w:ascii="Arial" w:hAnsi="Arial"/>
                      <w:color w:val="000000"/>
                      <w:sz w:val="20"/>
                      <w:szCs w:val="20"/>
                      <w:lang w:eastAsia="en-US"/>
                    </w:rPr>
                  </w:rPrChange>
                </w:rPr>
                <w:t>7,6</w:t>
              </w:r>
            </w:ins>
          </w:p>
        </w:tc>
        <w:tc>
          <w:tcPr>
            <w:tcW w:w="558" w:type="pct"/>
            <w:shd w:val="clear" w:color="auto" w:fill="auto"/>
            <w:vAlign w:val="bottom"/>
            <w:hideMark/>
            <w:tcPrChange w:id="1664"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65" w:author="Francisco Felix" w:date="2012-12-23T16:31:00Z"/>
                <w:color w:val="000000"/>
                <w:sz w:val="20"/>
                <w:szCs w:val="20"/>
                <w:lang w:eastAsia="en-US"/>
                <w:rPrChange w:id="1666" w:author="Francisco Felix" w:date="2012-12-23T16:43:00Z">
                  <w:rPr>
                    <w:ins w:id="1667" w:author="Francisco Felix" w:date="2012-12-23T16:31:00Z"/>
                    <w:rFonts w:ascii="Arial" w:hAnsi="Arial"/>
                    <w:color w:val="000000"/>
                    <w:sz w:val="20"/>
                    <w:szCs w:val="20"/>
                    <w:lang w:eastAsia="en-US"/>
                  </w:rPr>
                </w:rPrChange>
              </w:rPr>
            </w:pPr>
            <w:ins w:id="1668" w:author="Francisco Felix" w:date="2012-12-23T16:31:00Z">
              <w:r w:rsidRPr="00387C5A">
                <w:rPr>
                  <w:color w:val="000000"/>
                  <w:sz w:val="20"/>
                  <w:szCs w:val="20"/>
                  <w:lang w:eastAsia="en-US"/>
                  <w:rPrChange w:id="1669" w:author="Francisco Felix" w:date="2012-12-23T16:43:00Z">
                    <w:rPr>
                      <w:rFonts w:ascii="Arial" w:hAnsi="Arial"/>
                      <w:color w:val="000000"/>
                      <w:sz w:val="20"/>
                      <w:szCs w:val="20"/>
                      <w:lang w:eastAsia="en-US"/>
                    </w:rPr>
                  </w:rPrChange>
                </w:rPr>
                <w:t>2,5</w:t>
              </w:r>
            </w:ins>
          </w:p>
        </w:tc>
        <w:tc>
          <w:tcPr>
            <w:tcW w:w="411" w:type="pct"/>
            <w:shd w:val="clear" w:color="auto" w:fill="auto"/>
            <w:vAlign w:val="bottom"/>
            <w:hideMark/>
            <w:tcPrChange w:id="1670"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71" w:author="Francisco Felix" w:date="2012-12-23T16:31:00Z"/>
                <w:color w:val="000000"/>
                <w:sz w:val="20"/>
                <w:szCs w:val="20"/>
                <w:lang w:eastAsia="en-US"/>
                <w:rPrChange w:id="1672" w:author="Francisco Felix" w:date="2012-12-23T16:43:00Z">
                  <w:rPr>
                    <w:ins w:id="1673" w:author="Francisco Felix" w:date="2012-12-23T16:31:00Z"/>
                    <w:rFonts w:ascii="Arial" w:hAnsi="Arial"/>
                    <w:color w:val="000000"/>
                    <w:sz w:val="20"/>
                    <w:szCs w:val="20"/>
                    <w:lang w:eastAsia="en-US"/>
                  </w:rPr>
                </w:rPrChange>
              </w:rPr>
            </w:pPr>
            <w:ins w:id="1674" w:author="Francisco Felix" w:date="2012-12-23T16:31:00Z">
              <w:r w:rsidRPr="00387C5A">
                <w:rPr>
                  <w:color w:val="000000"/>
                  <w:sz w:val="20"/>
                  <w:szCs w:val="20"/>
                  <w:lang w:eastAsia="en-US"/>
                  <w:rPrChange w:id="1675" w:author="Francisco Felix" w:date="2012-12-23T16:43:00Z">
                    <w:rPr>
                      <w:rFonts w:ascii="Arial" w:hAnsi="Arial"/>
                      <w:color w:val="000000"/>
                      <w:sz w:val="20"/>
                      <w:szCs w:val="20"/>
                      <w:lang w:eastAsia="en-US"/>
                    </w:rPr>
                  </w:rPrChange>
                </w:rPr>
                <w:t>19</w:t>
              </w:r>
            </w:ins>
          </w:p>
        </w:tc>
        <w:tc>
          <w:tcPr>
            <w:tcW w:w="543" w:type="pct"/>
            <w:shd w:val="clear" w:color="auto" w:fill="auto"/>
            <w:vAlign w:val="bottom"/>
            <w:hideMark/>
            <w:tcPrChange w:id="167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677" w:author="Francisco Felix" w:date="2012-12-23T16:31:00Z"/>
                <w:color w:val="000000"/>
                <w:sz w:val="20"/>
                <w:szCs w:val="20"/>
                <w:lang w:eastAsia="en-US"/>
                <w:rPrChange w:id="1678" w:author="Francisco Felix" w:date="2012-12-23T16:43:00Z">
                  <w:rPr>
                    <w:ins w:id="1679" w:author="Francisco Felix" w:date="2012-12-23T16:31:00Z"/>
                    <w:rFonts w:ascii="Arial" w:hAnsi="Arial"/>
                    <w:color w:val="000000"/>
                    <w:sz w:val="20"/>
                    <w:szCs w:val="20"/>
                    <w:lang w:eastAsia="en-US"/>
                  </w:rPr>
                </w:rPrChange>
              </w:rPr>
            </w:pPr>
            <w:ins w:id="1680" w:author="Francisco Felix" w:date="2012-12-23T16:31:00Z">
              <w:r w:rsidRPr="00387C5A">
                <w:rPr>
                  <w:color w:val="000000"/>
                  <w:sz w:val="20"/>
                  <w:szCs w:val="20"/>
                  <w:lang w:eastAsia="en-US"/>
                  <w:rPrChange w:id="1681" w:author="Francisco Felix" w:date="2012-12-23T16:43:00Z">
                    <w:rPr>
                      <w:rFonts w:ascii="Arial" w:hAnsi="Arial"/>
                      <w:color w:val="000000"/>
                      <w:sz w:val="20"/>
                      <w:szCs w:val="20"/>
                      <w:lang w:eastAsia="en-US"/>
                    </w:rPr>
                  </w:rPrChange>
                </w:rPr>
                <w:t>4</w:t>
              </w:r>
            </w:ins>
          </w:p>
        </w:tc>
        <w:tc>
          <w:tcPr>
            <w:tcW w:w="558" w:type="pct"/>
            <w:shd w:val="clear" w:color="auto" w:fill="auto"/>
            <w:vAlign w:val="bottom"/>
            <w:hideMark/>
            <w:tcPrChange w:id="1682"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683" w:author="Francisco Felix" w:date="2012-12-23T16:31:00Z"/>
                <w:color w:val="000000"/>
                <w:sz w:val="20"/>
                <w:szCs w:val="20"/>
                <w:lang w:eastAsia="en-US"/>
                <w:rPrChange w:id="1684" w:author="Francisco Felix" w:date="2012-12-23T16:43:00Z">
                  <w:rPr>
                    <w:ins w:id="1685" w:author="Francisco Felix" w:date="2012-12-23T16:31:00Z"/>
                    <w:rFonts w:ascii="Arial" w:hAnsi="Arial"/>
                    <w:color w:val="000000"/>
                    <w:sz w:val="20"/>
                    <w:szCs w:val="20"/>
                    <w:lang w:eastAsia="en-US"/>
                  </w:rPr>
                </w:rPrChange>
              </w:rPr>
            </w:pPr>
            <w:ins w:id="1686" w:author="Francisco Felix" w:date="2012-12-23T16:31:00Z">
              <w:r w:rsidRPr="00387C5A">
                <w:rPr>
                  <w:color w:val="000000"/>
                  <w:sz w:val="20"/>
                  <w:szCs w:val="20"/>
                  <w:lang w:eastAsia="en-US"/>
                  <w:rPrChange w:id="1687" w:author="Francisco Felix" w:date="2012-12-23T16:43:00Z">
                    <w:rPr>
                      <w:rFonts w:ascii="Arial" w:hAnsi="Arial"/>
                      <w:color w:val="000000"/>
                      <w:sz w:val="20"/>
                      <w:szCs w:val="20"/>
                      <w:lang w:eastAsia="en-US"/>
                    </w:rPr>
                  </w:rPrChange>
                </w:rPr>
                <w:t>2,8</w:t>
              </w:r>
            </w:ins>
          </w:p>
        </w:tc>
        <w:tc>
          <w:tcPr>
            <w:tcW w:w="411" w:type="pct"/>
            <w:shd w:val="clear" w:color="auto" w:fill="auto"/>
            <w:vAlign w:val="bottom"/>
            <w:hideMark/>
            <w:tcPrChange w:id="168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689" w:author="Francisco Felix" w:date="2012-12-23T16:31:00Z"/>
                <w:color w:val="000000"/>
                <w:sz w:val="20"/>
                <w:szCs w:val="20"/>
                <w:lang w:eastAsia="en-US"/>
                <w:rPrChange w:id="1690" w:author="Francisco Felix" w:date="2012-12-23T16:43:00Z">
                  <w:rPr>
                    <w:ins w:id="1691" w:author="Francisco Felix" w:date="2012-12-23T16:31:00Z"/>
                    <w:rFonts w:ascii="Arial" w:hAnsi="Arial"/>
                    <w:color w:val="000000"/>
                    <w:sz w:val="20"/>
                    <w:szCs w:val="20"/>
                    <w:lang w:eastAsia="en-US"/>
                  </w:rPr>
                </w:rPrChange>
              </w:rPr>
            </w:pPr>
            <w:ins w:id="1692" w:author="Francisco Felix" w:date="2012-12-23T16:31:00Z">
              <w:r w:rsidRPr="00387C5A">
                <w:rPr>
                  <w:color w:val="000000"/>
                  <w:sz w:val="20"/>
                  <w:szCs w:val="20"/>
                  <w:lang w:eastAsia="en-US"/>
                  <w:rPrChange w:id="1693" w:author="Francisco Felix" w:date="2012-12-23T16:43:00Z">
                    <w:rPr>
                      <w:rFonts w:ascii="Arial" w:hAnsi="Arial"/>
                      <w:color w:val="000000"/>
                      <w:sz w:val="20"/>
                      <w:szCs w:val="20"/>
                      <w:lang w:eastAsia="en-US"/>
                    </w:rPr>
                  </w:rPrChange>
                </w:rPr>
                <w:t>11,2</w:t>
              </w:r>
            </w:ins>
          </w:p>
        </w:tc>
        <w:tc>
          <w:tcPr>
            <w:tcW w:w="524" w:type="pct"/>
            <w:shd w:val="clear" w:color="auto" w:fill="auto"/>
            <w:vAlign w:val="bottom"/>
            <w:hideMark/>
            <w:tcPrChange w:id="1694"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695" w:author="Francisco Felix" w:date="2012-12-23T16:31:00Z"/>
                <w:color w:val="000000"/>
                <w:sz w:val="20"/>
                <w:szCs w:val="20"/>
                <w:lang w:eastAsia="en-US"/>
                <w:rPrChange w:id="1696" w:author="Francisco Felix" w:date="2012-12-23T16:43:00Z">
                  <w:rPr>
                    <w:ins w:id="1697" w:author="Francisco Felix" w:date="2012-12-23T16:31:00Z"/>
                    <w:rFonts w:ascii="Arial" w:hAnsi="Arial"/>
                    <w:color w:val="000000"/>
                    <w:sz w:val="20"/>
                    <w:szCs w:val="20"/>
                    <w:lang w:eastAsia="en-US"/>
                  </w:rPr>
                </w:rPrChange>
              </w:rPr>
            </w:pPr>
          </w:p>
        </w:tc>
        <w:tc>
          <w:tcPr>
            <w:tcW w:w="421" w:type="pct"/>
            <w:shd w:val="clear" w:color="auto" w:fill="auto"/>
            <w:vAlign w:val="bottom"/>
            <w:hideMark/>
            <w:tcPrChange w:id="169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699" w:author="Francisco Felix" w:date="2012-12-23T16:31:00Z"/>
                <w:color w:val="000000"/>
                <w:sz w:val="20"/>
                <w:szCs w:val="20"/>
                <w:lang w:eastAsia="en-US"/>
                <w:rPrChange w:id="1700" w:author="Francisco Felix" w:date="2012-12-23T16:43:00Z">
                  <w:rPr>
                    <w:ins w:id="1701" w:author="Francisco Felix" w:date="2012-12-23T16:31:00Z"/>
                    <w:rFonts w:ascii="Arial" w:hAnsi="Arial"/>
                    <w:color w:val="000000"/>
                    <w:sz w:val="20"/>
                    <w:szCs w:val="20"/>
                    <w:lang w:eastAsia="en-US"/>
                  </w:rPr>
                </w:rPrChange>
              </w:rPr>
            </w:pPr>
            <w:ins w:id="1702" w:author="Francisco Felix" w:date="2012-12-23T16:31:00Z">
              <w:r w:rsidRPr="00387C5A">
                <w:rPr>
                  <w:color w:val="000000"/>
                  <w:sz w:val="20"/>
                  <w:szCs w:val="20"/>
                  <w:lang w:eastAsia="en-US"/>
                  <w:rPrChange w:id="1703"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1704"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705" w:author="Francisco Felix" w:date="2012-12-23T16:31:00Z"/>
                <w:color w:val="000000"/>
                <w:sz w:val="20"/>
                <w:szCs w:val="20"/>
                <w:lang w:eastAsia="en-US"/>
                <w:rPrChange w:id="1706" w:author="Francisco Felix" w:date="2012-12-23T16:43:00Z">
                  <w:rPr>
                    <w:ins w:id="1707" w:author="Francisco Felix" w:date="2012-12-23T16:31:00Z"/>
                    <w:rFonts w:ascii="Arial" w:hAnsi="Arial"/>
                    <w:color w:val="000000"/>
                    <w:sz w:val="20"/>
                    <w:szCs w:val="20"/>
                    <w:lang w:eastAsia="en-US"/>
                  </w:rPr>
                </w:rPrChange>
              </w:rPr>
            </w:pPr>
            <w:ins w:id="1708" w:author="Francisco Felix" w:date="2012-12-23T16:31:00Z">
              <w:r w:rsidRPr="00387C5A">
                <w:rPr>
                  <w:color w:val="000000"/>
                  <w:sz w:val="20"/>
                  <w:szCs w:val="20"/>
                  <w:lang w:eastAsia="en-US"/>
                  <w:rPrChange w:id="1709" w:author="Francisco Felix" w:date="2012-12-23T16:43:00Z">
                    <w:rPr>
                      <w:rFonts w:ascii="Arial" w:hAnsi="Arial"/>
                      <w:color w:val="000000"/>
                      <w:sz w:val="20"/>
                      <w:szCs w:val="20"/>
                      <w:lang w:eastAsia="en-US"/>
                    </w:rPr>
                  </w:rPrChange>
                </w:rPr>
                <w:t>12,9</w:t>
              </w:r>
            </w:ins>
          </w:p>
        </w:tc>
      </w:tr>
      <w:tr w:rsidR="00387C5A" w:rsidRPr="00387C5A" w:rsidTr="005C368B">
        <w:tblPrEx>
          <w:tblW w:w="4651" w:type="pct"/>
          <w:tblBorders>
            <w:top w:val="single" w:sz="4" w:space="0" w:color="auto"/>
            <w:bottom w:val="single" w:sz="4" w:space="0" w:color="auto"/>
          </w:tblBorders>
          <w:tblPrExChange w:id="1710" w:author="Francisco Felix" w:date="2012-12-23T16:45:00Z">
            <w:tblPrEx>
              <w:tblW w:w="4638" w:type="pct"/>
            </w:tblPrEx>
          </w:tblPrExChange>
        </w:tblPrEx>
        <w:trPr>
          <w:divId w:val="1610505160"/>
          <w:trHeight w:val="240"/>
          <w:ins w:id="1711" w:author="Francisco Felix" w:date="2012-12-23T16:31:00Z"/>
          <w:trPrChange w:id="1712" w:author="Francisco Felix" w:date="2012-12-23T16:45:00Z">
            <w:trPr>
              <w:gridAfter w:val="0"/>
              <w:divId w:val="1610505160"/>
              <w:trHeight w:val="240"/>
            </w:trPr>
          </w:trPrChange>
        </w:trPr>
        <w:tc>
          <w:tcPr>
            <w:tcW w:w="722" w:type="pct"/>
            <w:shd w:val="clear" w:color="auto" w:fill="auto"/>
            <w:vAlign w:val="bottom"/>
            <w:hideMark/>
            <w:tcPrChange w:id="1713"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714" w:author="Francisco Felix" w:date="2012-12-23T16:31:00Z"/>
                <w:color w:val="000000"/>
                <w:sz w:val="20"/>
                <w:szCs w:val="20"/>
                <w:lang w:eastAsia="en-US"/>
                <w:rPrChange w:id="1715" w:author="Francisco Felix" w:date="2012-12-23T16:43:00Z">
                  <w:rPr>
                    <w:ins w:id="1716" w:author="Francisco Felix" w:date="2012-12-23T16:31:00Z"/>
                    <w:rFonts w:ascii="Arial" w:hAnsi="Arial"/>
                    <w:color w:val="000000"/>
                    <w:sz w:val="20"/>
                    <w:szCs w:val="20"/>
                    <w:lang w:eastAsia="en-US"/>
                  </w:rPr>
                </w:rPrChange>
              </w:rPr>
            </w:pPr>
            <w:ins w:id="1717" w:author="Francisco Felix" w:date="2012-12-23T16:31:00Z">
              <w:r w:rsidRPr="00387C5A">
                <w:rPr>
                  <w:color w:val="000000"/>
                  <w:sz w:val="20"/>
                  <w:szCs w:val="20"/>
                  <w:lang w:eastAsia="en-US"/>
                  <w:rPrChange w:id="1718" w:author="Francisco Felix" w:date="2012-12-23T16:43:00Z">
                    <w:rPr>
                      <w:rFonts w:ascii="Arial" w:hAnsi="Arial"/>
                      <w:color w:val="000000"/>
                      <w:sz w:val="20"/>
                      <w:szCs w:val="20"/>
                      <w:lang w:eastAsia="en-US"/>
                    </w:rPr>
                  </w:rPrChange>
                </w:rPr>
                <w:t>LT</w:t>
              </w:r>
            </w:ins>
          </w:p>
        </w:tc>
        <w:tc>
          <w:tcPr>
            <w:tcW w:w="503" w:type="pct"/>
            <w:shd w:val="clear" w:color="auto" w:fill="auto"/>
            <w:vAlign w:val="bottom"/>
            <w:hideMark/>
            <w:tcPrChange w:id="1719"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20" w:author="Francisco Felix" w:date="2012-12-23T16:31:00Z"/>
                <w:color w:val="000000"/>
                <w:sz w:val="20"/>
                <w:szCs w:val="20"/>
                <w:lang w:eastAsia="en-US"/>
                <w:rPrChange w:id="1721" w:author="Francisco Felix" w:date="2012-12-23T16:43:00Z">
                  <w:rPr>
                    <w:ins w:id="1722" w:author="Francisco Felix" w:date="2012-12-23T16:31:00Z"/>
                    <w:rFonts w:ascii="Arial" w:hAnsi="Arial"/>
                    <w:color w:val="000000"/>
                    <w:sz w:val="20"/>
                    <w:szCs w:val="20"/>
                    <w:lang w:eastAsia="en-US"/>
                  </w:rPr>
                </w:rPrChange>
              </w:rPr>
            </w:pPr>
            <w:ins w:id="1723" w:author="Francisco Felix" w:date="2012-12-23T16:31:00Z">
              <w:r w:rsidRPr="00387C5A">
                <w:rPr>
                  <w:color w:val="000000"/>
                  <w:sz w:val="20"/>
                  <w:szCs w:val="20"/>
                  <w:lang w:eastAsia="en-US"/>
                  <w:rPrChange w:id="1724" w:author="Francisco Felix" w:date="2012-12-23T16:43:00Z">
                    <w:rPr>
                      <w:rFonts w:ascii="Arial" w:hAnsi="Arial"/>
                      <w:color w:val="000000"/>
                      <w:sz w:val="20"/>
                      <w:szCs w:val="20"/>
                      <w:lang w:eastAsia="en-US"/>
                    </w:rPr>
                  </w:rPrChange>
                </w:rPr>
                <w:t>3,3</w:t>
              </w:r>
            </w:ins>
          </w:p>
        </w:tc>
        <w:tc>
          <w:tcPr>
            <w:tcW w:w="558" w:type="pct"/>
            <w:shd w:val="clear" w:color="auto" w:fill="auto"/>
            <w:vAlign w:val="bottom"/>
            <w:hideMark/>
            <w:tcPrChange w:id="1725"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26" w:author="Francisco Felix" w:date="2012-12-23T16:31:00Z"/>
                <w:color w:val="000000"/>
                <w:sz w:val="20"/>
                <w:szCs w:val="20"/>
                <w:lang w:eastAsia="en-US"/>
                <w:rPrChange w:id="1727" w:author="Francisco Felix" w:date="2012-12-23T16:43:00Z">
                  <w:rPr>
                    <w:ins w:id="1728" w:author="Francisco Felix" w:date="2012-12-23T16:31:00Z"/>
                    <w:rFonts w:ascii="Arial" w:hAnsi="Arial"/>
                    <w:color w:val="000000"/>
                    <w:sz w:val="20"/>
                    <w:szCs w:val="20"/>
                    <w:lang w:eastAsia="en-US"/>
                  </w:rPr>
                </w:rPrChange>
              </w:rPr>
            </w:pPr>
            <w:ins w:id="1729" w:author="Francisco Felix" w:date="2012-12-23T16:31:00Z">
              <w:r w:rsidRPr="00387C5A">
                <w:rPr>
                  <w:color w:val="000000"/>
                  <w:sz w:val="20"/>
                  <w:szCs w:val="20"/>
                  <w:lang w:eastAsia="en-US"/>
                  <w:rPrChange w:id="1730" w:author="Francisco Felix" w:date="2012-12-23T16:43:00Z">
                    <w:rPr>
                      <w:rFonts w:ascii="Arial" w:hAnsi="Arial"/>
                      <w:color w:val="000000"/>
                      <w:sz w:val="20"/>
                      <w:szCs w:val="20"/>
                      <w:lang w:eastAsia="en-US"/>
                    </w:rPr>
                  </w:rPrChange>
                </w:rPr>
                <w:t>2,7</w:t>
              </w:r>
            </w:ins>
          </w:p>
        </w:tc>
        <w:tc>
          <w:tcPr>
            <w:tcW w:w="411" w:type="pct"/>
            <w:shd w:val="clear" w:color="auto" w:fill="auto"/>
            <w:vAlign w:val="bottom"/>
            <w:hideMark/>
            <w:tcPrChange w:id="1731"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32" w:author="Francisco Felix" w:date="2012-12-23T16:31:00Z"/>
                <w:color w:val="000000"/>
                <w:sz w:val="20"/>
                <w:szCs w:val="20"/>
                <w:lang w:eastAsia="en-US"/>
                <w:rPrChange w:id="1733" w:author="Francisco Felix" w:date="2012-12-23T16:43:00Z">
                  <w:rPr>
                    <w:ins w:id="1734" w:author="Francisco Felix" w:date="2012-12-23T16:31:00Z"/>
                    <w:rFonts w:ascii="Arial" w:hAnsi="Arial"/>
                    <w:color w:val="000000"/>
                    <w:sz w:val="20"/>
                    <w:szCs w:val="20"/>
                    <w:lang w:eastAsia="en-US"/>
                  </w:rPr>
                </w:rPrChange>
              </w:rPr>
            </w:pPr>
            <w:ins w:id="1735" w:author="Francisco Felix" w:date="2012-12-23T16:31:00Z">
              <w:r w:rsidRPr="00387C5A">
                <w:rPr>
                  <w:color w:val="000000"/>
                  <w:sz w:val="20"/>
                  <w:szCs w:val="20"/>
                  <w:lang w:eastAsia="en-US"/>
                  <w:rPrChange w:id="1736" w:author="Francisco Felix" w:date="2012-12-23T16:43:00Z">
                    <w:rPr>
                      <w:rFonts w:ascii="Arial" w:hAnsi="Arial"/>
                      <w:color w:val="000000"/>
                      <w:sz w:val="20"/>
                      <w:szCs w:val="20"/>
                      <w:lang w:eastAsia="en-US"/>
                    </w:rPr>
                  </w:rPrChange>
                </w:rPr>
                <w:t>8,91</w:t>
              </w:r>
            </w:ins>
          </w:p>
        </w:tc>
        <w:tc>
          <w:tcPr>
            <w:tcW w:w="543" w:type="pct"/>
            <w:shd w:val="clear" w:color="auto" w:fill="auto"/>
            <w:vAlign w:val="bottom"/>
            <w:hideMark/>
            <w:tcPrChange w:id="1737"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38" w:author="Francisco Felix" w:date="2012-12-23T16:31:00Z"/>
                <w:color w:val="000000"/>
                <w:sz w:val="20"/>
                <w:szCs w:val="20"/>
                <w:lang w:eastAsia="en-US"/>
                <w:rPrChange w:id="1739" w:author="Francisco Felix" w:date="2012-12-23T16:43:00Z">
                  <w:rPr>
                    <w:ins w:id="1740" w:author="Francisco Felix" w:date="2012-12-23T16:31:00Z"/>
                    <w:rFonts w:ascii="Arial" w:hAnsi="Arial"/>
                    <w:color w:val="000000"/>
                    <w:sz w:val="20"/>
                    <w:szCs w:val="20"/>
                    <w:lang w:eastAsia="en-US"/>
                  </w:rPr>
                </w:rPrChange>
              </w:rPr>
            </w:pPr>
            <w:ins w:id="1741" w:author="Francisco Felix" w:date="2012-12-23T16:31:00Z">
              <w:r w:rsidRPr="00387C5A">
                <w:rPr>
                  <w:color w:val="000000"/>
                  <w:sz w:val="20"/>
                  <w:szCs w:val="20"/>
                  <w:lang w:eastAsia="en-US"/>
                  <w:rPrChange w:id="1742" w:author="Francisco Felix" w:date="2012-12-23T16:43:00Z">
                    <w:rPr>
                      <w:rFonts w:ascii="Arial" w:hAnsi="Arial"/>
                      <w:color w:val="000000"/>
                      <w:sz w:val="20"/>
                      <w:szCs w:val="20"/>
                      <w:lang w:eastAsia="en-US"/>
                    </w:rPr>
                  </w:rPrChange>
                </w:rPr>
                <w:t>3,3</w:t>
              </w:r>
            </w:ins>
          </w:p>
        </w:tc>
        <w:tc>
          <w:tcPr>
            <w:tcW w:w="558" w:type="pct"/>
            <w:shd w:val="clear" w:color="auto" w:fill="auto"/>
            <w:vAlign w:val="bottom"/>
            <w:hideMark/>
            <w:tcPrChange w:id="1743"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744" w:author="Francisco Felix" w:date="2012-12-23T16:31:00Z"/>
                <w:color w:val="000000"/>
                <w:sz w:val="20"/>
                <w:szCs w:val="20"/>
                <w:lang w:eastAsia="en-US"/>
                <w:rPrChange w:id="1745" w:author="Francisco Felix" w:date="2012-12-23T16:43:00Z">
                  <w:rPr>
                    <w:ins w:id="1746" w:author="Francisco Felix" w:date="2012-12-23T16:31:00Z"/>
                    <w:rFonts w:ascii="Arial" w:hAnsi="Arial"/>
                    <w:color w:val="000000"/>
                    <w:sz w:val="20"/>
                    <w:szCs w:val="20"/>
                    <w:lang w:eastAsia="en-US"/>
                  </w:rPr>
                </w:rPrChange>
              </w:rPr>
            </w:pPr>
            <w:ins w:id="1747" w:author="Francisco Felix" w:date="2012-12-23T16:31:00Z">
              <w:r w:rsidRPr="00387C5A">
                <w:rPr>
                  <w:color w:val="000000"/>
                  <w:sz w:val="20"/>
                  <w:szCs w:val="20"/>
                  <w:lang w:eastAsia="en-US"/>
                  <w:rPrChange w:id="1748" w:author="Francisco Felix" w:date="2012-12-23T16:43:00Z">
                    <w:rPr>
                      <w:rFonts w:ascii="Arial" w:hAnsi="Arial"/>
                      <w:color w:val="000000"/>
                      <w:sz w:val="20"/>
                      <w:szCs w:val="20"/>
                      <w:lang w:eastAsia="en-US"/>
                    </w:rPr>
                  </w:rPrChange>
                </w:rPr>
                <w:t>2,8</w:t>
              </w:r>
            </w:ins>
          </w:p>
        </w:tc>
        <w:tc>
          <w:tcPr>
            <w:tcW w:w="411" w:type="pct"/>
            <w:shd w:val="clear" w:color="auto" w:fill="auto"/>
            <w:vAlign w:val="bottom"/>
            <w:hideMark/>
            <w:tcPrChange w:id="1749"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750" w:author="Francisco Felix" w:date="2012-12-23T16:31:00Z"/>
                <w:color w:val="000000"/>
                <w:sz w:val="20"/>
                <w:szCs w:val="20"/>
                <w:lang w:eastAsia="en-US"/>
                <w:rPrChange w:id="1751" w:author="Francisco Felix" w:date="2012-12-23T16:43:00Z">
                  <w:rPr>
                    <w:ins w:id="1752" w:author="Francisco Felix" w:date="2012-12-23T16:31:00Z"/>
                    <w:rFonts w:ascii="Arial" w:hAnsi="Arial"/>
                    <w:color w:val="000000"/>
                    <w:sz w:val="20"/>
                    <w:szCs w:val="20"/>
                    <w:lang w:eastAsia="en-US"/>
                  </w:rPr>
                </w:rPrChange>
              </w:rPr>
            </w:pPr>
            <w:ins w:id="1753" w:author="Francisco Felix" w:date="2012-12-23T16:31:00Z">
              <w:r w:rsidRPr="00387C5A">
                <w:rPr>
                  <w:color w:val="000000"/>
                  <w:sz w:val="20"/>
                  <w:szCs w:val="20"/>
                  <w:lang w:eastAsia="en-US"/>
                  <w:rPrChange w:id="1754" w:author="Francisco Felix" w:date="2012-12-23T16:43:00Z">
                    <w:rPr>
                      <w:rFonts w:ascii="Arial" w:hAnsi="Arial"/>
                      <w:color w:val="000000"/>
                      <w:sz w:val="20"/>
                      <w:szCs w:val="20"/>
                      <w:lang w:eastAsia="en-US"/>
                    </w:rPr>
                  </w:rPrChange>
                </w:rPr>
                <w:t>9,24</w:t>
              </w:r>
            </w:ins>
          </w:p>
        </w:tc>
        <w:tc>
          <w:tcPr>
            <w:tcW w:w="524" w:type="pct"/>
            <w:shd w:val="clear" w:color="auto" w:fill="auto"/>
            <w:vAlign w:val="bottom"/>
            <w:hideMark/>
            <w:tcPrChange w:id="1755"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756" w:author="Francisco Felix" w:date="2012-12-23T16:31:00Z"/>
                <w:color w:val="000000"/>
                <w:sz w:val="20"/>
                <w:szCs w:val="20"/>
                <w:lang w:eastAsia="en-US"/>
                <w:rPrChange w:id="1757" w:author="Francisco Felix" w:date="2012-12-23T16:43:00Z">
                  <w:rPr>
                    <w:ins w:id="1758" w:author="Francisco Felix" w:date="2012-12-23T16:31:00Z"/>
                    <w:rFonts w:ascii="Arial" w:hAnsi="Arial"/>
                    <w:color w:val="000000"/>
                    <w:sz w:val="20"/>
                    <w:szCs w:val="20"/>
                    <w:lang w:eastAsia="en-US"/>
                  </w:rPr>
                </w:rPrChange>
              </w:rPr>
            </w:pPr>
            <w:ins w:id="1759" w:author="Francisco Felix" w:date="2012-12-23T16:31:00Z">
              <w:r w:rsidRPr="00387C5A">
                <w:rPr>
                  <w:color w:val="000000"/>
                  <w:sz w:val="20"/>
                  <w:szCs w:val="20"/>
                  <w:lang w:eastAsia="en-US"/>
                  <w:rPrChange w:id="1760" w:author="Francisco Felix" w:date="2012-12-23T16:43:00Z">
                    <w:rPr>
                      <w:rFonts w:ascii="Arial" w:hAnsi="Arial"/>
                      <w:color w:val="000000"/>
                      <w:sz w:val="20"/>
                      <w:szCs w:val="20"/>
                      <w:lang w:eastAsia="en-US"/>
                    </w:rPr>
                  </w:rPrChange>
                </w:rPr>
                <w:t>6</w:t>
              </w:r>
            </w:ins>
          </w:p>
        </w:tc>
        <w:tc>
          <w:tcPr>
            <w:tcW w:w="421" w:type="pct"/>
            <w:shd w:val="clear" w:color="auto" w:fill="auto"/>
            <w:vAlign w:val="bottom"/>
            <w:hideMark/>
            <w:tcPrChange w:id="1761"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762" w:author="Francisco Felix" w:date="2012-12-23T16:31:00Z"/>
                <w:color w:val="000000"/>
                <w:sz w:val="20"/>
                <w:szCs w:val="20"/>
                <w:lang w:eastAsia="en-US"/>
                <w:rPrChange w:id="1763" w:author="Francisco Felix" w:date="2012-12-23T16:43:00Z">
                  <w:rPr>
                    <w:ins w:id="1764" w:author="Francisco Felix" w:date="2012-12-23T16:31:00Z"/>
                    <w:rFonts w:ascii="Arial" w:hAnsi="Arial"/>
                    <w:color w:val="000000"/>
                    <w:sz w:val="20"/>
                    <w:szCs w:val="20"/>
                    <w:lang w:eastAsia="en-US"/>
                  </w:rPr>
                </w:rPrChange>
              </w:rPr>
            </w:pPr>
            <w:ins w:id="1765" w:author="Francisco Felix" w:date="2012-12-23T16:31:00Z">
              <w:r w:rsidRPr="00387C5A">
                <w:rPr>
                  <w:color w:val="000000"/>
                  <w:sz w:val="20"/>
                  <w:szCs w:val="20"/>
                  <w:lang w:eastAsia="en-US"/>
                  <w:rPrChange w:id="1766" w:author="Francisco Felix" w:date="2012-12-23T16:43:00Z">
                    <w:rPr>
                      <w:rFonts w:ascii="Arial" w:hAnsi="Arial"/>
                      <w:color w:val="000000"/>
                      <w:sz w:val="20"/>
                      <w:szCs w:val="20"/>
                      <w:lang w:eastAsia="en-US"/>
                    </w:rPr>
                  </w:rPrChange>
                </w:rPr>
                <w:t>RNM</w:t>
              </w:r>
            </w:ins>
          </w:p>
        </w:tc>
        <w:tc>
          <w:tcPr>
            <w:tcW w:w="349" w:type="pct"/>
            <w:shd w:val="clear" w:color="auto" w:fill="auto"/>
            <w:vAlign w:val="bottom"/>
            <w:hideMark/>
            <w:tcPrChange w:id="1767"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768" w:author="Francisco Felix" w:date="2012-12-23T16:31:00Z"/>
                <w:color w:val="000000"/>
                <w:sz w:val="20"/>
                <w:szCs w:val="20"/>
                <w:lang w:eastAsia="en-US"/>
                <w:rPrChange w:id="1769" w:author="Francisco Felix" w:date="2012-12-23T16:43:00Z">
                  <w:rPr>
                    <w:ins w:id="1770" w:author="Francisco Felix" w:date="2012-12-23T16:31:00Z"/>
                    <w:rFonts w:ascii="Arial" w:hAnsi="Arial"/>
                    <w:color w:val="000000"/>
                    <w:sz w:val="20"/>
                    <w:szCs w:val="20"/>
                    <w:lang w:eastAsia="en-US"/>
                  </w:rPr>
                </w:rPrChange>
              </w:rPr>
            </w:pPr>
            <w:ins w:id="1771" w:author="Francisco Felix" w:date="2012-12-23T16:31:00Z">
              <w:r w:rsidRPr="00387C5A">
                <w:rPr>
                  <w:color w:val="000000"/>
                  <w:sz w:val="20"/>
                  <w:szCs w:val="20"/>
                  <w:lang w:eastAsia="en-US"/>
                  <w:rPrChange w:id="1772" w:author="Francisco Felix" w:date="2012-12-23T16:43:00Z">
                    <w:rPr>
                      <w:rFonts w:ascii="Arial" w:hAnsi="Arial"/>
                      <w:color w:val="000000"/>
                      <w:sz w:val="20"/>
                      <w:szCs w:val="20"/>
                      <w:lang w:eastAsia="en-US"/>
                    </w:rPr>
                  </w:rPrChange>
                </w:rPr>
                <w:t>4,9</w:t>
              </w:r>
            </w:ins>
          </w:p>
        </w:tc>
      </w:tr>
      <w:tr w:rsidR="00387C5A" w:rsidRPr="00387C5A" w:rsidTr="005C368B">
        <w:tblPrEx>
          <w:tblW w:w="4651" w:type="pct"/>
          <w:tblBorders>
            <w:top w:val="single" w:sz="4" w:space="0" w:color="auto"/>
            <w:bottom w:val="single" w:sz="4" w:space="0" w:color="auto"/>
          </w:tblBorders>
          <w:tblPrExChange w:id="1773" w:author="Francisco Felix" w:date="2012-12-23T16:45:00Z">
            <w:tblPrEx>
              <w:tblW w:w="4638" w:type="pct"/>
            </w:tblPrEx>
          </w:tblPrExChange>
        </w:tblPrEx>
        <w:trPr>
          <w:divId w:val="1610505160"/>
          <w:trHeight w:val="240"/>
          <w:ins w:id="1774" w:author="Francisco Felix" w:date="2012-12-23T16:31:00Z"/>
          <w:trPrChange w:id="1775" w:author="Francisco Felix" w:date="2012-12-23T16:45:00Z">
            <w:trPr>
              <w:gridAfter w:val="0"/>
              <w:divId w:val="1610505160"/>
              <w:trHeight w:val="240"/>
            </w:trPr>
          </w:trPrChange>
        </w:trPr>
        <w:tc>
          <w:tcPr>
            <w:tcW w:w="722" w:type="pct"/>
            <w:shd w:val="clear" w:color="auto" w:fill="auto"/>
            <w:vAlign w:val="bottom"/>
            <w:hideMark/>
            <w:tcPrChange w:id="1776"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777" w:author="Francisco Felix" w:date="2012-12-23T16:31:00Z"/>
                <w:color w:val="000000"/>
                <w:sz w:val="20"/>
                <w:szCs w:val="20"/>
                <w:lang w:eastAsia="en-US"/>
                <w:rPrChange w:id="1778" w:author="Francisco Felix" w:date="2012-12-23T16:43:00Z">
                  <w:rPr>
                    <w:ins w:id="1779" w:author="Francisco Felix" w:date="2012-12-23T16:31:00Z"/>
                    <w:rFonts w:ascii="Arial" w:hAnsi="Arial"/>
                    <w:color w:val="000000"/>
                    <w:sz w:val="20"/>
                    <w:szCs w:val="20"/>
                    <w:lang w:eastAsia="en-US"/>
                  </w:rPr>
                </w:rPrChange>
              </w:rPr>
            </w:pPr>
            <w:ins w:id="1780" w:author="Francisco Felix" w:date="2012-12-23T16:31:00Z">
              <w:r w:rsidRPr="00387C5A">
                <w:rPr>
                  <w:color w:val="000000"/>
                  <w:sz w:val="20"/>
                  <w:szCs w:val="20"/>
                  <w:lang w:eastAsia="en-US"/>
                  <w:rPrChange w:id="1781" w:author="Francisco Felix" w:date="2012-12-23T16:43:00Z">
                    <w:rPr>
                      <w:rFonts w:ascii="Arial" w:hAnsi="Arial"/>
                      <w:color w:val="000000"/>
                      <w:sz w:val="20"/>
                      <w:szCs w:val="20"/>
                      <w:lang w:eastAsia="en-US"/>
                    </w:rPr>
                  </w:rPrChange>
                </w:rPr>
                <w:t>NICH</w:t>
              </w:r>
            </w:ins>
          </w:p>
        </w:tc>
        <w:tc>
          <w:tcPr>
            <w:tcW w:w="503" w:type="pct"/>
            <w:shd w:val="clear" w:color="auto" w:fill="auto"/>
            <w:vAlign w:val="bottom"/>
            <w:hideMark/>
            <w:tcPrChange w:id="1782"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83" w:author="Francisco Felix" w:date="2012-12-23T16:31:00Z"/>
                <w:color w:val="000000"/>
                <w:sz w:val="20"/>
                <w:szCs w:val="20"/>
                <w:lang w:eastAsia="en-US"/>
                <w:rPrChange w:id="1784" w:author="Francisco Felix" w:date="2012-12-23T16:43:00Z">
                  <w:rPr>
                    <w:ins w:id="1785" w:author="Francisco Felix" w:date="2012-12-23T16:31:00Z"/>
                    <w:rFonts w:ascii="Arial" w:hAnsi="Arial"/>
                    <w:color w:val="000000"/>
                    <w:sz w:val="20"/>
                    <w:szCs w:val="20"/>
                    <w:lang w:eastAsia="en-US"/>
                  </w:rPr>
                </w:rPrChange>
              </w:rPr>
            </w:pPr>
            <w:ins w:id="1786" w:author="Francisco Felix" w:date="2012-12-23T16:31:00Z">
              <w:r w:rsidRPr="00387C5A">
                <w:rPr>
                  <w:color w:val="000000"/>
                  <w:sz w:val="20"/>
                  <w:szCs w:val="20"/>
                  <w:lang w:eastAsia="en-US"/>
                  <w:rPrChange w:id="1787" w:author="Francisco Felix" w:date="2012-12-23T16:43:00Z">
                    <w:rPr>
                      <w:rFonts w:ascii="Arial" w:hAnsi="Arial"/>
                      <w:color w:val="000000"/>
                      <w:sz w:val="20"/>
                      <w:szCs w:val="20"/>
                      <w:lang w:eastAsia="en-US"/>
                    </w:rPr>
                  </w:rPrChange>
                </w:rPr>
                <w:t>8,7</w:t>
              </w:r>
            </w:ins>
          </w:p>
        </w:tc>
        <w:tc>
          <w:tcPr>
            <w:tcW w:w="558" w:type="pct"/>
            <w:shd w:val="clear" w:color="auto" w:fill="auto"/>
            <w:vAlign w:val="bottom"/>
            <w:hideMark/>
            <w:tcPrChange w:id="1788"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89" w:author="Francisco Felix" w:date="2012-12-23T16:31:00Z"/>
                <w:color w:val="000000"/>
                <w:sz w:val="20"/>
                <w:szCs w:val="20"/>
                <w:lang w:eastAsia="en-US"/>
                <w:rPrChange w:id="1790" w:author="Francisco Felix" w:date="2012-12-23T16:43:00Z">
                  <w:rPr>
                    <w:ins w:id="1791" w:author="Francisco Felix" w:date="2012-12-23T16:31:00Z"/>
                    <w:rFonts w:ascii="Arial" w:hAnsi="Arial"/>
                    <w:color w:val="000000"/>
                    <w:sz w:val="20"/>
                    <w:szCs w:val="20"/>
                    <w:lang w:eastAsia="en-US"/>
                  </w:rPr>
                </w:rPrChange>
              </w:rPr>
            </w:pPr>
            <w:ins w:id="1792" w:author="Francisco Felix" w:date="2012-12-23T16:31:00Z">
              <w:r w:rsidRPr="00387C5A">
                <w:rPr>
                  <w:color w:val="000000"/>
                  <w:sz w:val="20"/>
                  <w:szCs w:val="20"/>
                  <w:lang w:eastAsia="en-US"/>
                  <w:rPrChange w:id="1793" w:author="Francisco Felix" w:date="2012-12-23T16:43:00Z">
                    <w:rPr>
                      <w:rFonts w:ascii="Arial" w:hAnsi="Arial"/>
                      <w:color w:val="000000"/>
                      <w:sz w:val="20"/>
                      <w:szCs w:val="20"/>
                      <w:lang w:eastAsia="en-US"/>
                    </w:rPr>
                  </w:rPrChange>
                </w:rPr>
                <w:t>6,3</w:t>
              </w:r>
            </w:ins>
          </w:p>
        </w:tc>
        <w:tc>
          <w:tcPr>
            <w:tcW w:w="411" w:type="pct"/>
            <w:shd w:val="clear" w:color="auto" w:fill="auto"/>
            <w:vAlign w:val="bottom"/>
            <w:hideMark/>
            <w:tcPrChange w:id="1794"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795" w:author="Francisco Felix" w:date="2012-12-23T16:31:00Z"/>
                <w:color w:val="000000"/>
                <w:sz w:val="20"/>
                <w:szCs w:val="20"/>
                <w:lang w:eastAsia="en-US"/>
                <w:rPrChange w:id="1796" w:author="Francisco Felix" w:date="2012-12-23T16:43:00Z">
                  <w:rPr>
                    <w:ins w:id="1797" w:author="Francisco Felix" w:date="2012-12-23T16:31:00Z"/>
                    <w:rFonts w:ascii="Arial" w:hAnsi="Arial"/>
                    <w:color w:val="000000"/>
                    <w:sz w:val="20"/>
                    <w:szCs w:val="20"/>
                    <w:lang w:eastAsia="en-US"/>
                  </w:rPr>
                </w:rPrChange>
              </w:rPr>
            </w:pPr>
            <w:ins w:id="1798" w:author="Francisco Felix" w:date="2012-12-23T16:31:00Z">
              <w:r w:rsidRPr="00387C5A">
                <w:rPr>
                  <w:color w:val="000000"/>
                  <w:sz w:val="20"/>
                  <w:szCs w:val="20"/>
                  <w:lang w:eastAsia="en-US"/>
                  <w:rPrChange w:id="1799" w:author="Francisco Felix" w:date="2012-12-23T16:43:00Z">
                    <w:rPr>
                      <w:rFonts w:ascii="Arial" w:hAnsi="Arial"/>
                      <w:color w:val="000000"/>
                      <w:sz w:val="20"/>
                      <w:szCs w:val="20"/>
                      <w:lang w:eastAsia="en-US"/>
                    </w:rPr>
                  </w:rPrChange>
                </w:rPr>
                <w:t>54,81</w:t>
              </w:r>
            </w:ins>
          </w:p>
        </w:tc>
        <w:tc>
          <w:tcPr>
            <w:tcW w:w="543" w:type="pct"/>
            <w:shd w:val="clear" w:color="auto" w:fill="auto"/>
            <w:vAlign w:val="bottom"/>
            <w:hideMark/>
            <w:tcPrChange w:id="1800"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801" w:author="Francisco Felix" w:date="2012-12-23T16:31:00Z"/>
                <w:color w:val="000000"/>
                <w:sz w:val="20"/>
                <w:szCs w:val="20"/>
                <w:lang w:eastAsia="en-US"/>
                <w:rPrChange w:id="1802" w:author="Francisco Felix" w:date="2012-12-23T16:43:00Z">
                  <w:rPr>
                    <w:ins w:id="1803" w:author="Francisco Felix" w:date="2012-12-23T16:31:00Z"/>
                    <w:rFonts w:ascii="Arial" w:hAnsi="Arial"/>
                    <w:color w:val="000000"/>
                    <w:sz w:val="20"/>
                    <w:szCs w:val="20"/>
                    <w:lang w:eastAsia="en-US"/>
                  </w:rPr>
                </w:rPrChange>
              </w:rPr>
            </w:pPr>
            <w:ins w:id="1804" w:author="Francisco Felix" w:date="2012-12-23T16:31:00Z">
              <w:r w:rsidRPr="00387C5A">
                <w:rPr>
                  <w:color w:val="000000"/>
                  <w:sz w:val="20"/>
                  <w:szCs w:val="20"/>
                  <w:lang w:eastAsia="en-US"/>
                  <w:rPrChange w:id="1805" w:author="Francisco Felix" w:date="2012-12-23T16:43:00Z">
                    <w:rPr>
                      <w:rFonts w:ascii="Arial" w:hAnsi="Arial"/>
                      <w:color w:val="000000"/>
                      <w:sz w:val="20"/>
                      <w:szCs w:val="20"/>
                      <w:lang w:eastAsia="en-US"/>
                    </w:rPr>
                  </w:rPrChange>
                </w:rPr>
                <w:t>11,5</w:t>
              </w:r>
            </w:ins>
          </w:p>
        </w:tc>
        <w:tc>
          <w:tcPr>
            <w:tcW w:w="558" w:type="pct"/>
            <w:shd w:val="clear" w:color="auto" w:fill="auto"/>
            <w:vAlign w:val="bottom"/>
            <w:hideMark/>
            <w:tcPrChange w:id="1806"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07" w:author="Francisco Felix" w:date="2012-12-23T16:31:00Z"/>
                <w:color w:val="000000"/>
                <w:sz w:val="20"/>
                <w:szCs w:val="20"/>
                <w:lang w:eastAsia="en-US"/>
                <w:rPrChange w:id="1808" w:author="Francisco Felix" w:date="2012-12-23T16:43:00Z">
                  <w:rPr>
                    <w:ins w:id="1809" w:author="Francisco Felix" w:date="2012-12-23T16:31:00Z"/>
                    <w:rFonts w:ascii="Arial" w:hAnsi="Arial"/>
                    <w:color w:val="000000"/>
                    <w:sz w:val="20"/>
                    <w:szCs w:val="20"/>
                    <w:lang w:eastAsia="en-US"/>
                  </w:rPr>
                </w:rPrChange>
              </w:rPr>
            </w:pPr>
            <w:ins w:id="1810" w:author="Francisco Felix" w:date="2012-12-23T16:31:00Z">
              <w:r w:rsidRPr="00387C5A">
                <w:rPr>
                  <w:color w:val="000000"/>
                  <w:sz w:val="20"/>
                  <w:szCs w:val="20"/>
                  <w:lang w:eastAsia="en-US"/>
                  <w:rPrChange w:id="1811" w:author="Francisco Felix" w:date="2012-12-23T16:43:00Z">
                    <w:rPr>
                      <w:rFonts w:ascii="Arial" w:hAnsi="Arial"/>
                      <w:color w:val="000000"/>
                      <w:sz w:val="20"/>
                      <w:szCs w:val="20"/>
                      <w:lang w:eastAsia="en-US"/>
                    </w:rPr>
                  </w:rPrChange>
                </w:rPr>
                <w:t>6,5</w:t>
              </w:r>
            </w:ins>
          </w:p>
        </w:tc>
        <w:tc>
          <w:tcPr>
            <w:tcW w:w="411" w:type="pct"/>
            <w:shd w:val="clear" w:color="auto" w:fill="auto"/>
            <w:vAlign w:val="bottom"/>
            <w:hideMark/>
            <w:tcPrChange w:id="1812"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13" w:author="Francisco Felix" w:date="2012-12-23T16:31:00Z"/>
                <w:color w:val="000000"/>
                <w:sz w:val="20"/>
                <w:szCs w:val="20"/>
                <w:lang w:eastAsia="en-US"/>
                <w:rPrChange w:id="1814" w:author="Francisco Felix" w:date="2012-12-23T16:43:00Z">
                  <w:rPr>
                    <w:ins w:id="1815" w:author="Francisco Felix" w:date="2012-12-23T16:31:00Z"/>
                    <w:rFonts w:ascii="Arial" w:hAnsi="Arial"/>
                    <w:color w:val="000000"/>
                    <w:sz w:val="20"/>
                    <w:szCs w:val="20"/>
                    <w:lang w:eastAsia="en-US"/>
                  </w:rPr>
                </w:rPrChange>
              </w:rPr>
            </w:pPr>
            <w:ins w:id="1816" w:author="Francisco Felix" w:date="2012-12-23T16:31:00Z">
              <w:r w:rsidRPr="00387C5A">
                <w:rPr>
                  <w:color w:val="000000"/>
                  <w:sz w:val="20"/>
                  <w:szCs w:val="20"/>
                  <w:lang w:eastAsia="en-US"/>
                  <w:rPrChange w:id="1817" w:author="Francisco Felix" w:date="2012-12-23T16:43:00Z">
                    <w:rPr>
                      <w:rFonts w:ascii="Arial" w:hAnsi="Arial"/>
                      <w:color w:val="000000"/>
                      <w:sz w:val="20"/>
                      <w:szCs w:val="20"/>
                      <w:lang w:eastAsia="en-US"/>
                    </w:rPr>
                  </w:rPrChange>
                </w:rPr>
                <w:t>74,75</w:t>
              </w:r>
            </w:ins>
          </w:p>
        </w:tc>
        <w:tc>
          <w:tcPr>
            <w:tcW w:w="524" w:type="pct"/>
            <w:shd w:val="clear" w:color="auto" w:fill="auto"/>
            <w:vAlign w:val="bottom"/>
            <w:hideMark/>
            <w:tcPrChange w:id="1818"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19" w:author="Francisco Felix" w:date="2012-12-23T16:31:00Z"/>
                <w:color w:val="000000"/>
                <w:sz w:val="20"/>
                <w:szCs w:val="20"/>
                <w:lang w:eastAsia="en-US"/>
                <w:rPrChange w:id="1820" w:author="Francisco Felix" w:date="2012-12-23T16:43:00Z">
                  <w:rPr>
                    <w:ins w:id="1821" w:author="Francisco Felix" w:date="2012-12-23T16:31:00Z"/>
                    <w:rFonts w:ascii="Arial" w:hAnsi="Arial"/>
                    <w:color w:val="000000"/>
                    <w:sz w:val="20"/>
                    <w:szCs w:val="20"/>
                    <w:lang w:eastAsia="en-US"/>
                  </w:rPr>
                </w:rPrChange>
              </w:rPr>
            </w:pPr>
            <w:ins w:id="1822" w:author="Francisco Felix" w:date="2012-12-23T16:31:00Z">
              <w:r w:rsidRPr="00387C5A">
                <w:rPr>
                  <w:color w:val="000000"/>
                  <w:sz w:val="20"/>
                  <w:szCs w:val="20"/>
                  <w:lang w:eastAsia="en-US"/>
                  <w:rPrChange w:id="1823" w:author="Francisco Felix" w:date="2012-12-23T16:43:00Z">
                    <w:rPr>
                      <w:rFonts w:ascii="Arial" w:hAnsi="Arial"/>
                      <w:color w:val="000000"/>
                      <w:sz w:val="20"/>
                      <w:szCs w:val="20"/>
                      <w:lang w:eastAsia="en-US"/>
                    </w:rPr>
                  </w:rPrChange>
                </w:rPr>
                <w:t>10</w:t>
              </w:r>
            </w:ins>
          </w:p>
        </w:tc>
        <w:tc>
          <w:tcPr>
            <w:tcW w:w="421" w:type="pct"/>
            <w:shd w:val="clear" w:color="auto" w:fill="auto"/>
            <w:vAlign w:val="bottom"/>
            <w:hideMark/>
            <w:tcPrChange w:id="1824"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825" w:author="Francisco Felix" w:date="2012-12-23T16:31:00Z"/>
                <w:color w:val="000000"/>
                <w:sz w:val="20"/>
                <w:szCs w:val="20"/>
                <w:lang w:eastAsia="en-US"/>
                <w:rPrChange w:id="1826" w:author="Francisco Felix" w:date="2012-12-23T16:43:00Z">
                  <w:rPr>
                    <w:ins w:id="1827" w:author="Francisco Felix" w:date="2012-12-23T16:31:00Z"/>
                    <w:rFonts w:ascii="Arial" w:hAnsi="Arial"/>
                    <w:color w:val="000000"/>
                    <w:sz w:val="20"/>
                    <w:szCs w:val="20"/>
                    <w:lang w:eastAsia="en-US"/>
                  </w:rPr>
                </w:rPrChange>
              </w:rPr>
            </w:pPr>
            <w:ins w:id="1828" w:author="Francisco Felix" w:date="2012-12-23T16:31:00Z">
              <w:r w:rsidRPr="00387C5A">
                <w:rPr>
                  <w:color w:val="000000"/>
                  <w:sz w:val="20"/>
                  <w:szCs w:val="20"/>
                  <w:lang w:eastAsia="en-US"/>
                  <w:rPrChange w:id="1829" w:author="Francisco Felix" w:date="2012-12-23T16:43:00Z">
                    <w:rPr>
                      <w:rFonts w:ascii="Arial" w:hAnsi="Arial"/>
                      <w:color w:val="000000"/>
                      <w:sz w:val="20"/>
                      <w:szCs w:val="20"/>
                      <w:lang w:eastAsia="en-US"/>
                    </w:rPr>
                  </w:rPrChange>
                </w:rPr>
                <w:t>US</w:t>
              </w:r>
            </w:ins>
          </w:p>
        </w:tc>
        <w:tc>
          <w:tcPr>
            <w:tcW w:w="349" w:type="pct"/>
            <w:shd w:val="clear" w:color="auto" w:fill="auto"/>
            <w:vAlign w:val="bottom"/>
            <w:hideMark/>
            <w:tcPrChange w:id="1830"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31" w:author="Francisco Felix" w:date="2012-12-23T16:31:00Z"/>
                <w:color w:val="000000"/>
                <w:sz w:val="20"/>
                <w:szCs w:val="20"/>
                <w:lang w:eastAsia="en-US"/>
                <w:rPrChange w:id="1832" w:author="Francisco Felix" w:date="2012-12-23T16:43:00Z">
                  <w:rPr>
                    <w:ins w:id="1833" w:author="Francisco Felix" w:date="2012-12-23T16:31:00Z"/>
                    <w:rFonts w:ascii="Arial" w:hAnsi="Arial"/>
                    <w:color w:val="000000"/>
                    <w:sz w:val="20"/>
                    <w:szCs w:val="20"/>
                    <w:lang w:eastAsia="en-US"/>
                  </w:rPr>
                </w:rPrChange>
              </w:rPr>
            </w:pPr>
            <w:ins w:id="1834" w:author="Francisco Felix" w:date="2012-12-23T16:31:00Z">
              <w:r w:rsidRPr="00387C5A">
                <w:rPr>
                  <w:color w:val="000000"/>
                  <w:sz w:val="20"/>
                  <w:szCs w:val="20"/>
                  <w:lang w:eastAsia="en-US"/>
                  <w:rPrChange w:id="1835" w:author="Francisco Felix" w:date="2012-12-23T16:43:00Z">
                    <w:rPr>
                      <w:rFonts w:ascii="Arial" w:hAnsi="Arial"/>
                      <w:color w:val="000000"/>
                      <w:sz w:val="20"/>
                      <w:szCs w:val="20"/>
                      <w:lang w:eastAsia="en-US"/>
                    </w:rPr>
                  </w:rPrChange>
                </w:rPr>
                <w:t>3,9</w:t>
              </w:r>
            </w:ins>
          </w:p>
        </w:tc>
      </w:tr>
      <w:tr w:rsidR="00387C5A" w:rsidRPr="00387C5A" w:rsidTr="005C368B">
        <w:tblPrEx>
          <w:tblW w:w="4651" w:type="pct"/>
          <w:tblBorders>
            <w:top w:val="single" w:sz="4" w:space="0" w:color="auto"/>
            <w:bottom w:val="single" w:sz="4" w:space="0" w:color="auto"/>
          </w:tblBorders>
          <w:tblPrExChange w:id="1836" w:author="Francisco Felix" w:date="2012-12-23T16:45:00Z">
            <w:tblPrEx>
              <w:tblW w:w="4638" w:type="pct"/>
            </w:tblPrEx>
          </w:tblPrExChange>
        </w:tblPrEx>
        <w:trPr>
          <w:divId w:val="1610505160"/>
          <w:trHeight w:val="240"/>
          <w:ins w:id="1837" w:author="Francisco Felix" w:date="2012-12-23T16:31:00Z"/>
          <w:trPrChange w:id="1838" w:author="Francisco Felix" w:date="2012-12-23T16:45:00Z">
            <w:trPr>
              <w:gridAfter w:val="0"/>
              <w:divId w:val="1610505160"/>
              <w:trHeight w:val="240"/>
            </w:trPr>
          </w:trPrChange>
        </w:trPr>
        <w:tc>
          <w:tcPr>
            <w:tcW w:w="722" w:type="pct"/>
            <w:tcBorders>
              <w:bottom w:val="nil"/>
            </w:tcBorders>
            <w:shd w:val="clear" w:color="auto" w:fill="auto"/>
            <w:vAlign w:val="bottom"/>
            <w:hideMark/>
            <w:tcPrChange w:id="1839"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840" w:author="Francisco Felix" w:date="2012-12-23T16:31:00Z"/>
                <w:color w:val="000000"/>
                <w:sz w:val="20"/>
                <w:szCs w:val="20"/>
                <w:lang w:eastAsia="en-US"/>
                <w:rPrChange w:id="1841" w:author="Francisco Felix" w:date="2012-12-23T16:43:00Z">
                  <w:rPr>
                    <w:ins w:id="1842" w:author="Francisco Felix" w:date="2012-12-23T16:31:00Z"/>
                    <w:rFonts w:ascii="Arial" w:hAnsi="Arial"/>
                    <w:color w:val="000000"/>
                    <w:sz w:val="20"/>
                    <w:szCs w:val="20"/>
                    <w:lang w:eastAsia="en-US"/>
                  </w:rPr>
                </w:rPrChange>
              </w:rPr>
            </w:pPr>
            <w:ins w:id="1843" w:author="Francisco Felix" w:date="2012-12-23T16:31:00Z">
              <w:r w:rsidRPr="00387C5A">
                <w:rPr>
                  <w:color w:val="000000"/>
                  <w:sz w:val="20"/>
                  <w:szCs w:val="20"/>
                  <w:lang w:eastAsia="en-US"/>
                  <w:rPrChange w:id="1844" w:author="Francisco Felix" w:date="2012-12-23T16:43:00Z">
                    <w:rPr>
                      <w:rFonts w:ascii="Arial" w:hAnsi="Arial"/>
                      <w:color w:val="000000"/>
                      <w:sz w:val="20"/>
                      <w:szCs w:val="20"/>
                      <w:lang w:eastAsia="en-US"/>
                    </w:rPr>
                  </w:rPrChange>
                </w:rPr>
                <w:t>NICH</w:t>
              </w:r>
            </w:ins>
          </w:p>
        </w:tc>
        <w:tc>
          <w:tcPr>
            <w:tcW w:w="503" w:type="pct"/>
            <w:tcBorders>
              <w:bottom w:val="nil"/>
            </w:tcBorders>
            <w:shd w:val="clear" w:color="auto" w:fill="auto"/>
            <w:vAlign w:val="bottom"/>
            <w:hideMark/>
            <w:tcPrChange w:id="1845"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846" w:author="Francisco Felix" w:date="2012-12-23T16:31:00Z"/>
                <w:color w:val="000000"/>
                <w:sz w:val="20"/>
                <w:szCs w:val="20"/>
                <w:lang w:eastAsia="en-US"/>
                <w:rPrChange w:id="1847" w:author="Francisco Felix" w:date="2012-12-23T16:43:00Z">
                  <w:rPr>
                    <w:ins w:id="1848" w:author="Francisco Felix" w:date="2012-12-23T16:31:00Z"/>
                    <w:rFonts w:ascii="Arial" w:hAnsi="Arial"/>
                    <w:color w:val="000000"/>
                    <w:sz w:val="20"/>
                    <w:szCs w:val="20"/>
                    <w:lang w:eastAsia="en-US"/>
                  </w:rPr>
                </w:rPrChange>
              </w:rPr>
            </w:pPr>
            <w:ins w:id="1849" w:author="Francisco Felix" w:date="2012-12-23T16:31:00Z">
              <w:r w:rsidRPr="00387C5A">
                <w:rPr>
                  <w:color w:val="000000"/>
                  <w:sz w:val="20"/>
                  <w:szCs w:val="20"/>
                  <w:lang w:eastAsia="en-US"/>
                  <w:rPrChange w:id="1850" w:author="Francisco Felix" w:date="2012-12-23T16:43:00Z">
                    <w:rPr>
                      <w:rFonts w:ascii="Arial" w:hAnsi="Arial"/>
                      <w:color w:val="000000"/>
                      <w:sz w:val="20"/>
                      <w:szCs w:val="20"/>
                      <w:lang w:eastAsia="en-US"/>
                    </w:rPr>
                  </w:rPrChange>
                </w:rPr>
                <w:t>4,1</w:t>
              </w:r>
            </w:ins>
          </w:p>
        </w:tc>
        <w:tc>
          <w:tcPr>
            <w:tcW w:w="558" w:type="pct"/>
            <w:tcBorders>
              <w:bottom w:val="nil"/>
            </w:tcBorders>
            <w:shd w:val="clear" w:color="auto" w:fill="auto"/>
            <w:vAlign w:val="bottom"/>
            <w:hideMark/>
            <w:tcPrChange w:id="1851"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852" w:author="Francisco Felix" w:date="2012-12-23T16:31:00Z"/>
                <w:color w:val="000000"/>
                <w:sz w:val="20"/>
                <w:szCs w:val="20"/>
                <w:lang w:eastAsia="en-US"/>
                <w:rPrChange w:id="1853" w:author="Francisco Felix" w:date="2012-12-23T16:43:00Z">
                  <w:rPr>
                    <w:ins w:id="1854" w:author="Francisco Felix" w:date="2012-12-23T16:31:00Z"/>
                    <w:rFonts w:ascii="Arial" w:hAnsi="Arial"/>
                    <w:color w:val="000000"/>
                    <w:sz w:val="20"/>
                    <w:szCs w:val="20"/>
                    <w:lang w:eastAsia="en-US"/>
                  </w:rPr>
                </w:rPrChange>
              </w:rPr>
            </w:pPr>
            <w:ins w:id="1855" w:author="Francisco Felix" w:date="2012-12-23T16:31:00Z">
              <w:r w:rsidRPr="00387C5A">
                <w:rPr>
                  <w:color w:val="000000"/>
                  <w:sz w:val="20"/>
                  <w:szCs w:val="20"/>
                  <w:lang w:eastAsia="en-US"/>
                  <w:rPrChange w:id="1856" w:author="Francisco Felix" w:date="2012-12-23T16:43:00Z">
                    <w:rPr>
                      <w:rFonts w:ascii="Arial" w:hAnsi="Arial"/>
                      <w:color w:val="000000"/>
                      <w:sz w:val="20"/>
                      <w:szCs w:val="20"/>
                      <w:lang w:eastAsia="en-US"/>
                    </w:rPr>
                  </w:rPrChange>
                </w:rPr>
                <w:t>2,3</w:t>
              </w:r>
            </w:ins>
          </w:p>
        </w:tc>
        <w:tc>
          <w:tcPr>
            <w:tcW w:w="411" w:type="pct"/>
            <w:tcBorders>
              <w:bottom w:val="nil"/>
            </w:tcBorders>
            <w:shd w:val="clear" w:color="auto" w:fill="auto"/>
            <w:vAlign w:val="bottom"/>
            <w:hideMark/>
            <w:tcPrChange w:id="1857"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858" w:author="Francisco Felix" w:date="2012-12-23T16:31:00Z"/>
                <w:color w:val="000000"/>
                <w:sz w:val="20"/>
                <w:szCs w:val="20"/>
                <w:lang w:eastAsia="en-US"/>
                <w:rPrChange w:id="1859" w:author="Francisco Felix" w:date="2012-12-23T16:43:00Z">
                  <w:rPr>
                    <w:ins w:id="1860" w:author="Francisco Felix" w:date="2012-12-23T16:31:00Z"/>
                    <w:rFonts w:ascii="Arial" w:hAnsi="Arial"/>
                    <w:color w:val="000000"/>
                    <w:sz w:val="20"/>
                    <w:szCs w:val="20"/>
                    <w:lang w:eastAsia="en-US"/>
                  </w:rPr>
                </w:rPrChange>
              </w:rPr>
            </w:pPr>
            <w:ins w:id="1861" w:author="Francisco Felix" w:date="2012-12-23T16:31:00Z">
              <w:r w:rsidRPr="00387C5A">
                <w:rPr>
                  <w:color w:val="000000"/>
                  <w:sz w:val="20"/>
                  <w:szCs w:val="20"/>
                  <w:lang w:eastAsia="en-US"/>
                  <w:rPrChange w:id="1862" w:author="Francisco Felix" w:date="2012-12-23T16:43:00Z">
                    <w:rPr>
                      <w:rFonts w:ascii="Arial" w:hAnsi="Arial"/>
                      <w:color w:val="000000"/>
                      <w:sz w:val="20"/>
                      <w:szCs w:val="20"/>
                      <w:lang w:eastAsia="en-US"/>
                    </w:rPr>
                  </w:rPrChange>
                </w:rPr>
                <w:t>9,43</w:t>
              </w:r>
            </w:ins>
          </w:p>
        </w:tc>
        <w:tc>
          <w:tcPr>
            <w:tcW w:w="543" w:type="pct"/>
            <w:tcBorders>
              <w:bottom w:val="nil"/>
            </w:tcBorders>
            <w:shd w:val="clear" w:color="auto" w:fill="auto"/>
            <w:vAlign w:val="bottom"/>
            <w:hideMark/>
            <w:tcPrChange w:id="1863"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864" w:author="Francisco Felix" w:date="2012-12-23T16:31:00Z"/>
                <w:color w:val="000000"/>
                <w:sz w:val="20"/>
                <w:szCs w:val="20"/>
                <w:lang w:eastAsia="en-US"/>
                <w:rPrChange w:id="1865" w:author="Francisco Felix" w:date="2012-12-23T16:43:00Z">
                  <w:rPr>
                    <w:ins w:id="1866" w:author="Francisco Felix" w:date="2012-12-23T16:31:00Z"/>
                    <w:rFonts w:ascii="Arial" w:hAnsi="Arial"/>
                    <w:color w:val="000000"/>
                    <w:sz w:val="20"/>
                    <w:szCs w:val="20"/>
                    <w:lang w:eastAsia="en-US"/>
                  </w:rPr>
                </w:rPrChange>
              </w:rPr>
            </w:pPr>
            <w:ins w:id="1867" w:author="Francisco Felix" w:date="2012-12-23T16:31:00Z">
              <w:r w:rsidRPr="00387C5A">
                <w:rPr>
                  <w:color w:val="000000"/>
                  <w:sz w:val="20"/>
                  <w:szCs w:val="20"/>
                  <w:lang w:eastAsia="en-US"/>
                  <w:rPrChange w:id="1868" w:author="Francisco Felix" w:date="2012-12-23T16:43:00Z">
                    <w:rPr>
                      <w:rFonts w:ascii="Arial" w:hAnsi="Arial"/>
                      <w:color w:val="000000"/>
                      <w:sz w:val="20"/>
                      <w:szCs w:val="20"/>
                      <w:lang w:eastAsia="en-US"/>
                    </w:rPr>
                  </w:rPrChange>
                </w:rPr>
                <w:t>3,6</w:t>
              </w:r>
            </w:ins>
          </w:p>
        </w:tc>
        <w:tc>
          <w:tcPr>
            <w:tcW w:w="558" w:type="pct"/>
            <w:tcBorders>
              <w:bottom w:val="nil"/>
            </w:tcBorders>
            <w:shd w:val="clear" w:color="auto" w:fill="auto"/>
            <w:vAlign w:val="bottom"/>
            <w:hideMark/>
            <w:tcPrChange w:id="1869"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70" w:author="Francisco Felix" w:date="2012-12-23T16:31:00Z"/>
                <w:color w:val="000000"/>
                <w:sz w:val="20"/>
                <w:szCs w:val="20"/>
                <w:lang w:eastAsia="en-US"/>
                <w:rPrChange w:id="1871" w:author="Francisco Felix" w:date="2012-12-23T16:43:00Z">
                  <w:rPr>
                    <w:ins w:id="1872" w:author="Francisco Felix" w:date="2012-12-23T16:31:00Z"/>
                    <w:rFonts w:ascii="Arial" w:hAnsi="Arial"/>
                    <w:color w:val="000000"/>
                    <w:sz w:val="20"/>
                    <w:szCs w:val="20"/>
                    <w:lang w:eastAsia="en-US"/>
                  </w:rPr>
                </w:rPrChange>
              </w:rPr>
            </w:pPr>
            <w:ins w:id="1873" w:author="Francisco Felix" w:date="2012-12-23T16:31:00Z">
              <w:r w:rsidRPr="00387C5A">
                <w:rPr>
                  <w:color w:val="000000"/>
                  <w:sz w:val="20"/>
                  <w:szCs w:val="20"/>
                  <w:lang w:eastAsia="en-US"/>
                  <w:rPrChange w:id="1874" w:author="Francisco Felix" w:date="2012-12-23T16:43:00Z">
                    <w:rPr>
                      <w:rFonts w:ascii="Arial" w:hAnsi="Arial"/>
                      <w:color w:val="000000"/>
                      <w:sz w:val="20"/>
                      <w:szCs w:val="20"/>
                      <w:lang w:eastAsia="en-US"/>
                    </w:rPr>
                  </w:rPrChange>
                </w:rPr>
                <w:t>3,5</w:t>
              </w:r>
            </w:ins>
          </w:p>
        </w:tc>
        <w:tc>
          <w:tcPr>
            <w:tcW w:w="411" w:type="pct"/>
            <w:tcBorders>
              <w:bottom w:val="nil"/>
            </w:tcBorders>
            <w:shd w:val="clear" w:color="auto" w:fill="auto"/>
            <w:vAlign w:val="bottom"/>
            <w:hideMark/>
            <w:tcPrChange w:id="1875"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76" w:author="Francisco Felix" w:date="2012-12-23T16:31:00Z"/>
                <w:color w:val="000000"/>
                <w:sz w:val="20"/>
                <w:szCs w:val="20"/>
                <w:lang w:eastAsia="en-US"/>
                <w:rPrChange w:id="1877" w:author="Francisco Felix" w:date="2012-12-23T16:43:00Z">
                  <w:rPr>
                    <w:ins w:id="1878" w:author="Francisco Felix" w:date="2012-12-23T16:31:00Z"/>
                    <w:rFonts w:ascii="Arial" w:hAnsi="Arial"/>
                    <w:color w:val="000000"/>
                    <w:sz w:val="20"/>
                    <w:szCs w:val="20"/>
                    <w:lang w:eastAsia="en-US"/>
                  </w:rPr>
                </w:rPrChange>
              </w:rPr>
            </w:pPr>
            <w:ins w:id="1879" w:author="Francisco Felix" w:date="2012-12-23T16:31:00Z">
              <w:r w:rsidRPr="00387C5A">
                <w:rPr>
                  <w:color w:val="000000"/>
                  <w:sz w:val="20"/>
                  <w:szCs w:val="20"/>
                  <w:lang w:eastAsia="en-US"/>
                  <w:rPrChange w:id="1880" w:author="Francisco Felix" w:date="2012-12-23T16:43:00Z">
                    <w:rPr>
                      <w:rFonts w:ascii="Arial" w:hAnsi="Arial"/>
                      <w:color w:val="000000"/>
                      <w:sz w:val="20"/>
                      <w:szCs w:val="20"/>
                      <w:lang w:eastAsia="en-US"/>
                    </w:rPr>
                  </w:rPrChange>
                </w:rPr>
                <w:t>12,6</w:t>
              </w:r>
            </w:ins>
          </w:p>
        </w:tc>
        <w:tc>
          <w:tcPr>
            <w:tcW w:w="524" w:type="pct"/>
            <w:tcBorders>
              <w:bottom w:val="nil"/>
            </w:tcBorders>
            <w:shd w:val="clear" w:color="auto" w:fill="auto"/>
            <w:vAlign w:val="bottom"/>
            <w:hideMark/>
            <w:tcPrChange w:id="1881"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82" w:author="Francisco Felix" w:date="2012-12-23T16:31:00Z"/>
                <w:color w:val="000000"/>
                <w:sz w:val="20"/>
                <w:szCs w:val="20"/>
                <w:lang w:eastAsia="en-US"/>
                <w:rPrChange w:id="1883" w:author="Francisco Felix" w:date="2012-12-23T16:43:00Z">
                  <w:rPr>
                    <w:ins w:id="1884" w:author="Francisco Felix" w:date="2012-12-23T16:31:00Z"/>
                    <w:rFonts w:ascii="Arial" w:hAnsi="Arial"/>
                    <w:color w:val="000000"/>
                    <w:sz w:val="20"/>
                    <w:szCs w:val="20"/>
                    <w:lang w:eastAsia="en-US"/>
                  </w:rPr>
                </w:rPrChange>
              </w:rPr>
            </w:pPr>
            <w:ins w:id="1885" w:author="Francisco Felix" w:date="2012-12-23T16:31:00Z">
              <w:r w:rsidRPr="00387C5A">
                <w:rPr>
                  <w:color w:val="000000"/>
                  <w:sz w:val="20"/>
                  <w:szCs w:val="20"/>
                  <w:lang w:eastAsia="en-US"/>
                  <w:rPrChange w:id="1886" w:author="Francisco Felix" w:date="2012-12-23T16:43:00Z">
                    <w:rPr>
                      <w:rFonts w:ascii="Arial" w:hAnsi="Arial"/>
                      <w:color w:val="000000"/>
                      <w:sz w:val="20"/>
                      <w:szCs w:val="20"/>
                      <w:lang w:eastAsia="en-US"/>
                    </w:rPr>
                  </w:rPrChange>
                </w:rPr>
                <w:t>6</w:t>
              </w:r>
            </w:ins>
          </w:p>
        </w:tc>
        <w:tc>
          <w:tcPr>
            <w:tcW w:w="421" w:type="pct"/>
            <w:tcBorders>
              <w:bottom w:val="nil"/>
            </w:tcBorders>
            <w:shd w:val="clear" w:color="auto" w:fill="auto"/>
            <w:vAlign w:val="bottom"/>
            <w:hideMark/>
            <w:tcPrChange w:id="1887"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888" w:author="Francisco Felix" w:date="2012-12-23T16:31:00Z"/>
                <w:color w:val="000000"/>
                <w:sz w:val="20"/>
                <w:szCs w:val="20"/>
                <w:lang w:eastAsia="en-US"/>
                <w:rPrChange w:id="1889" w:author="Francisco Felix" w:date="2012-12-23T16:43:00Z">
                  <w:rPr>
                    <w:ins w:id="1890" w:author="Francisco Felix" w:date="2012-12-23T16:31:00Z"/>
                    <w:rFonts w:ascii="Arial" w:hAnsi="Arial"/>
                    <w:color w:val="000000"/>
                    <w:sz w:val="20"/>
                    <w:szCs w:val="20"/>
                    <w:lang w:eastAsia="en-US"/>
                  </w:rPr>
                </w:rPrChange>
              </w:rPr>
            </w:pPr>
            <w:ins w:id="1891" w:author="Francisco Felix" w:date="2012-12-23T16:31:00Z">
              <w:r w:rsidRPr="00387C5A">
                <w:rPr>
                  <w:color w:val="000000"/>
                  <w:sz w:val="20"/>
                  <w:szCs w:val="20"/>
                  <w:lang w:eastAsia="en-US"/>
                  <w:rPrChange w:id="1892" w:author="Francisco Felix" w:date="2012-12-23T16:43:00Z">
                    <w:rPr>
                      <w:rFonts w:ascii="Arial" w:hAnsi="Arial"/>
                      <w:color w:val="000000"/>
                      <w:sz w:val="20"/>
                      <w:szCs w:val="20"/>
                      <w:lang w:eastAsia="en-US"/>
                    </w:rPr>
                  </w:rPrChange>
                </w:rPr>
                <w:t>US</w:t>
              </w:r>
            </w:ins>
          </w:p>
        </w:tc>
        <w:tc>
          <w:tcPr>
            <w:tcW w:w="349" w:type="pct"/>
            <w:tcBorders>
              <w:bottom w:val="nil"/>
            </w:tcBorders>
            <w:shd w:val="clear" w:color="auto" w:fill="auto"/>
            <w:vAlign w:val="bottom"/>
            <w:hideMark/>
            <w:tcPrChange w:id="1893"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894" w:author="Francisco Felix" w:date="2012-12-23T16:31:00Z"/>
                <w:color w:val="000000"/>
                <w:sz w:val="20"/>
                <w:szCs w:val="20"/>
                <w:lang w:eastAsia="en-US"/>
                <w:rPrChange w:id="1895" w:author="Francisco Felix" w:date="2012-12-23T16:43:00Z">
                  <w:rPr>
                    <w:ins w:id="1896" w:author="Francisco Felix" w:date="2012-12-23T16:31:00Z"/>
                    <w:rFonts w:ascii="Arial" w:hAnsi="Arial"/>
                    <w:color w:val="000000"/>
                    <w:sz w:val="20"/>
                    <w:szCs w:val="20"/>
                    <w:lang w:eastAsia="en-US"/>
                  </w:rPr>
                </w:rPrChange>
              </w:rPr>
            </w:pPr>
            <w:ins w:id="1897" w:author="Francisco Felix" w:date="2012-12-23T16:31:00Z">
              <w:r w:rsidRPr="00387C5A">
                <w:rPr>
                  <w:color w:val="000000"/>
                  <w:sz w:val="20"/>
                  <w:szCs w:val="20"/>
                  <w:lang w:eastAsia="en-US"/>
                  <w:rPrChange w:id="1898" w:author="Francisco Felix" w:date="2012-12-23T16:43:00Z">
                    <w:rPr>
                      <w:rFonts w:ascii="Arial" w:hAnsi="Arial"/>
                      <w:color w:val="000000"/>
                      <w:sz w:val="20"/>
                      <w:szCs w:val="20"/>
                      <w:lang w:eastAsia="en-US"/>
                    </w:rPr>
                  </w:rPrChange>
                </w:rPr>
                <w:t>0,3</w:t>
              </w:r>
            </w:ins>
          </w:p>
        </w:tc>
      </w:tr>
      <w:tr w:rsidR="00387C5A" w:rsidRPr="00387C5A" w:rsidTr="005C368B">
        <w:tblPrEx>
          <w:tblW w:w="4651" w:type="pct"/>
          <w:tblBorders>
            <w:top w:val="single" w:sz="4" w:space="0" w:color="auto"/>
            <w:bottom w:val="single" w:sz="4" w:space="0" w:color="auto"/>
          </w:tblBorders>
          <w:tblPrExChange w:id="1899" w:author="Francisco Felix" w:date="2012-12-23T16:45:00Z">
            <w:tblPrEx>
              <w:tblW w:w="4638" w:type="pct"/>
            </w:tblPrEx>
          </w:tblPrExChange>
        </w:tblPrEx>
        <w:trPr>
          <w:divId w:val="1610505160"/>
          <w:trHeight w:val="240"/>
          <w:ins w:id="1900" w:author="Francisco Felix" w:date="2012-12-23T16:31:00Z"/>
          <w:trPrChange w:id="1901" w:author="Francisco Felix" w:date="2012-12-23T16:45:00Z">
            <w:trPr>
              <w:gridAfter w:val="0"/>
              <w:divId w:val="1610505160"/>
              <w:trHeight w:val="240"/>
            </w:trPr>
          </w:trPrChange>
        </w:trPr>
        <w:tc>
          <w:tcPr>
            <w:tcW w:w="722" w:type="pct"/>
            <w:tcBorders>
              <w:top w:val="nil"/>
              <w:bottom w:val="nil"/>
            </w:tcBorders>
            <w:shd w:val="clear" w:color="auto" w:fill="auto"/>
            <w:vAlign w:val="bottom"/>
            <w:hideMark/>
            <w:tcPrChange w:id="1902"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1903" w:author="Francisco Felix" w:date="2012-12-23T16:31:00Z"/>
                <w:color w:val="000000"/>
                <w:sz w:val="20"/>
                <w:szCs w:val="20"/>
                <w:lang w:eastAsia="en-US"/>
                <w:rPrChange w:id="1904" w:author="Francisco Felix" w:date="2012-12-23T16:43:00Z">
                  <w:rPr>
                    <w:ins w:id="1905" w:author="Francisco Felix" w:date="2012-12-23T16:31:00Z"/>
                    <w:rFonts w:ascii="Arial" w:hAnsi="Arial"/>
                    <w:color w:val="000000"/>
                    <w:sz w:val="20"/>
                    <w:szCs w:val="20"/>
                    <w:lang w:eastAsia="en-US"/>
                  </w:rPr>
                </w:rPrChange>
              </w:rPr>
            </w:pPr>
            <w:ins w:id="1906" w:author="Francisco Felix" w:date="2012-12-23T16:31:00Z">
              <w:r w:rsidRPr="00387C5A">
                <w:rPr>
                  <w:color w:val="000000"/>
                  <w:sz w:val="20"/>
                  <w:szCs w:val="20"/>
                  <w:lang w:eastAsia="en-US"/>
                  <w:rPrChange w:id="1907" w:author="Francisco Felix" w:date="2012-12-23T16:43:00Z">
                    <w:rPr>
                      <w:rFonts w:ascii="Arial" w:hAnsi="Arial"/>
                      <w:color w:val="000000"/>
                      <w:sz w:val="20"/>
                      <w:szCs w:val="20"/>
                      <w:lang w:eastAsia="en-US"/>
                    </w:rPr>
                  </w:rPrChange>
                </w:rPr>
                <w:t>NICH</w:t>
              </w:r>
            </w:ins>
          </w:p>
        </w:tc>
        <w:tc>
          <w:tcPr>
            <w:tcW w:w="503" w:type="pct"/>
            <w:tcBorders>
              <w:top w:val="nil"/>
              <w:bottom w:val="nil"/>
            </w:tcBorders>
            <w:shd w:val="clear" w:color="auto" w:fill="auto"/>
            <w:vAlign w:val="bottom"/>
            <w:hideMark/>
            <w:tcPrChange w:id="190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909" w:author="Francisco Felix" w:date="2012-12-23T16:31:00Z"/>
                <w:color w:val="000000"/>
                <w:sz w:val="20"/>
                <w:szCs w:val="20"/>
                <w:lang w:eastAsia="en-US"/>
                <w:rPrChange w:id="1910" w:author="Francisco Felix" w:date="2012-12-23T16:43:00Z">
                  <w:rPr>
                    <w:ins w:id="1911" w:author="Francisco Felix" w:date="2012-12-23T16:31:00Z"/>
                    <w:rFonts w:ascii="Arial" w:hAnsi="Arial"/>
                    <w:color w:val="000000"/>
                    <w:sz w:val="20"/>
                    <w:szCs w:val="20"/>
                    <w:lang w:eastAsia="en-US"/>
                  </w:rPr>
                </w:rPrChange>
              </w:rPr>
            </w:pPr>
            <w:ins w:id="1912" w:author="Francisco Felix" w:date="2012-12-23T16:31:00Z">
              <w:r w:rsidRPr="00387C5A">
                <w:rPr>
                  <w:color w:val="000000"/>
                  <w:sz w:val="20"/>
                  <w:szCs w:val="20"/>
                  <w:lang w:eastAsia="en-US"/>
                  <w:rPrChange w:id="1913" w:author="Francisco Felix" w:date="2012-12-23T16:43:00Z">
                    <w:rPr>
                      <w:rFonts w:ascii="Arial" w:hAnsi="Arial"/>
                      <w:color w:val="000000"/>
                      <w:sz w:val="20"/>
                      <w:szCs w:val="20"/>
                      <w:lang w:eastAsia="en-US"/>
                    </w:rPr>
                  </w:rPrChange>
                </w:rPr>
                <w:t>6,4</w:t>
              </w:r>
            </w:ins>
          </w:p>
        </w:tc>
        <w:tc>
          <w:tcPr>
            <w:tcW w:w="558" w:type="pct"/>
            <w:tcBorders>
              <w:top w:val="nil"/>
              <w:bottom w:val="nil"/>
            </w:tcBorders>
            <w:shd w:val="clear" w:color="auto" w:fill="auto"/>
            <w:vAlign w:val="bottom"/>
            <w:hideMark/>
            <w:tcPrChange w:id="1914"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915" w:author="Francisco Felix" w:date="2012-12-23T16:31:00Z"/>
                <w:color w:val="000000"/>
                <w:sz w:val="20"/>
                <w:szCs w:val="20"/>
                <w:lang w:eastAsia="en-US"/>
                <w:rPrChange w:id="1916" w:author="Francisco Felix" w:date="2012-12-23T16:43:00Z">
                  <w:rPr>
                    <w:ins w:id="1917" w:author="Francisco Felix" w:date="2012-12-23T16:31:00Z"/>
                    <w:rFonts w:ascii="Arial" w:hAnsi="Arial"/>
                    <w:color w:val="000000"/>
                    <w:sz w:val="20"/>
                    <w:szCs w:val="20"/>
                    <w:lang w:eastAsia="en-US"/>
                  </w:rPr>
                </w:rPrChange>
              </w:rPr>
            </w:pPr>
            <w:ins w:id="1918" w:author="Francisco Felix" w:date="2012-12-23T16:31:00Z">
              <w:r w:rsidRPr="00387C5A">
                <w:rPr>
                  <w:color w:val="000000"/>
                  <w:sz w:val="20"/>
                  <w:szCs w:val="20"/>
                  <w:lang w:eastAsia="en-US"/>
                  <w:rPrChange w:id="1919" w:author="Francisco Felix" w:date="2012-12-23T16:43:00Z">
                    <w:rPr>
                      <w:rFonts w:ascii="Arial" w:hAnsi="Arial"/>
                      <w:color w:val="000000"/>
                      <w:sz w:val="20"/>
                      <w:szCs w:val="20"/>
                      <w:lang w:eastAsia="en-US"/>
                    </w:rPr>
                  </w:rPrChange>
                </w:rPr>
                <w:t>3,4</w:t>
              </w:r>
            </w:ins>
          </w:p>
        </w:tc>
        <w:tc>
          <w:tcPr>
            <w:tcW w:w="411" w:type="pct"/>
            <w:tcBorders>
              <w:top w:val="nil"/>
              <w:bottom w:val="nil"/>
            </w:tcBorders>
            <w:shd w:val="clear" w:color="auto" w:fill="auto"/>
            <w:vAlign w:val="bottom"/>
            <w:hideMark/>
            <w:tcPrChange w:id="1920"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921" w:author="Francisco Felix" w:date="2012-12-23T16:31:00Z"/>
                <w:color w:val="000000"/>
                <w:sz w:val="20"/>
                <w:szCs w:val="20"/>
                <w:lang w:eastAsia="en-US"/>
                <w:rPrChange w:id="1922" w:author="Francisco Felix" w:date="2012-12-23T16:43:00Z">
                  <w:rPr>
                    <w:ins w:id="1923" w:author="Francisco Felix" w:date="2012-12-23T16:31:00Z"/>
                    <w:rFonts w:ascii="Arial" w:hAnsi="Arial"/>
                    <w:color w:val="000000"/>
                    <w:sz w:val="20"/>
                    <w:szCs w:val="20"/>
                    <w:lang w:eastAsia="en-US"/>
                  </w:rPr>
                </w:rPrChange>
              </w:rPr>
            </w:pPr>
            <w:ins w:id="1924" w:author="Francisco Felix" w:date="2012-12-23T16:31:00Z">
              <w:r w:rsidRPr="00387C5A">
                <w:rPr>
                  <w:color w:val="000000"/>
                  <w:sz w:val="20"/>
                  <w:szCs w:val="20"/>
                  <w:lang w:eastAsia="en-US"/>
                  <w:rPrChange w:id="1925" w:author="Francisco Felix" w:date="2012-12-23T16:43:00Z">
                    <w:rPr>
                      <w:rFonts w:ascii="Arial" w:hAnsi="Arial"/>
                      <w:color w:val="000000"/>
                      <w:sz w:val="20"/>
                      <w:szCs w:val="20"/>
                      <w:lang w:eastAsia="en-US"/>
                    </w:rPr>
                  </w:rPrChange>
                </w:rPr>
                <w:t>21,76</w:t>
              </w:r>
            </w:ins>
          </w:p>
        </w:tc>
        <w:tc>
          <w:tcPr>
            <w:tcW w:w="543" w:type="pct"/>
            <w:tcBorders>
              <w:top w:val="nil"/>
              <w:bottom w:val="nil"/>
            </w:tcBorders>
            <w:shd w:val="clear" w:color="auto" w:fill="auto"/>
            <w:vAlign w:val="bottom"/>
            <w:hideMark/>
            <w:tcPrChange w:id="1926"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1927" w:author="Francisco Felix" w:date="2012-12-23T16:31:00Z"/>
                <w:color w:val="000000"/>
                <w:sz w:val="20"/>
                <w:szCs w:val="20"/>
                <w:lang w:eastAsia="en-US"/>
                <w:rPrChange w:id="1928" w:author="Francisco Felix" w:date="2012-12-23T16:43:00Z">
                  <w:rPr>
                    <w:ins w:id="1929" w:author="Francisco Felix" w:date="2012-12-23T16:31:00Z"/>
                    <w:rFonts w:ascii="Arial" w:hAnsi="Arial"/>
                    <w:color w:val="000000"/>
                    <w:sz w:val="20"/>
                    <w:szCs w:val="20"/>
                    <w:lang w:eastAsia="en-US"/>
                  </w:rPr>
                </w:rPrChange>
              </w:rPr>
            </w:pPr>
            <w:ins w:id="1930" w:author="Francisco Felix" w:date="2012-12-23T16:31:00Z">
              <w:r w:rsidRPr="00387C5A">
                <w:rPr>
                  <w:color w:val="000000"/>
                  <w:sz w:val="20"/>
                  <w:szCs w:val="20"/>
                  <w:lang w:eastAsia="en-US"/>
                  <w:rPrChange w:id="1931" w:author="Francisco Felix" w:date="2012-12-23T16:43:00Z">
                    <w:rPr>
                      <w:rFonts w:ascii="Arial" w:hAnsi="Arial"/>
                      <w:color w:val="000000"/>
                      <w:sz w:val="20"/>
                      <w:szCs w:val="20"/>
                      <w:lang w:eastAsia="en-US"/>
                    </w:rPr>
                  </w:rPrChange>
                </w:rPr>
                <w:t>6,7</w:t>
              </w:r>
            </w:ins>
          </w:p>
        </w:tc>
        <w:tc>
          <w:tcPr>
            <w:tcW w:w="558" w:type="pct"/>
            <w:tcBorders>
              <w:top w:val="nil"/>
              <w:bottom w:val="nil"/>
            </w:tcBorders>
            <w:shd w:val="clear" w:color="auto" w:fill="auto"/>
            <w:vAlign w:val="bottom"/>
            <w:hideMark/>
            <w:tcPrChange w:id="1932"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933" w:author="Francisco Felix" w:date="2012-12-23T16:31:00Z"/>
                <w:color w:val="000000"/>
                <w:sz w:val="20"/>
                <w:szCs w:val="20"/>
                <w:lang w:eastAsia="en-US"/>
                <w:rPrChange w:id="1934" w:author="Francisco Felix" w:date="2012-12-23T16:43:00Z">
                  <w:rPr>
                    <w:ins w:id="1935" w:author="Francisco Felix" w:date="2012-12-23T16:31:00Z"/>
                    <w:rFonts w:ascii="Arial" w:hAnsi="Arial"/>
                    <w:color w:val="000000"/>
                    <w:sz w:val="20"/>
                    <w:szCs w:val="20"/>
                    <w:lang w:eastAsia="en-US"/>
                  </w:rPr>
                </w:rPrChange>
              </w:rPr>
            </w:pPr>
            <w:ins w:id="1936" w:author="Francisco Felix" w:date="2012-12-23T16:31:00Z">
              <w:r w:rsidRPr="00387C5A">
                <w:rPr>
                  <w:color w:val="000000"/>
                  <w:sz w:val="20"/>
                  <w:szCs w:val="20"/>
                  <w:lang w:eastAsia="en-US"/>
                  <w:rPrChange w:id="1937" w:author="Francisco Felix" w:date="2012-12-23T16:43:00Z">
                    <w:rPr>
                      <w:rFonts w:ascii="Arial" w:hAnsi="Arial"/>
                      <w:color w:val="000000"/>
                      <w:sz w:val="20"/>
                      <w:szCs w:val="20"/>
                      <w:lang w:eastAsia="en-US"/>
                    </w:rPr>
                  </w:rPrChange>
                </w:rPr>
                <w:t>3,6</w:t>
              </w:r>
            </w:ins>
          </w:p>
        </w:tc>
        <w:tc>
          <w:tcPr>
            <w:tcW w:w="411" w:type="pct"/>
            <w:tcBorders>
              <w:top w:val="nil"/>
              <w:bottom w:val="nil"/>
            </w:tcBorders>
            <w:shd w:val="clear" w:color="auto" w:fill="auto"/>
            <w:vAlign w:val="bottom"/>
            <w:hideMark/>
            <w:tcPrChange w:id="193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939" w:author="Francisco Felix" w:date="2012-12-23T16:31:00Z"/>
                <w:color w:val="000000"/>
                <w:sz w:val="20"/>
                <w:szCs w:val="20"/>
                <w:lang w:eastAsia="en-US"/>
                <w:rPrChange w:id="1940" w:author="Francisco Felix" w:date="2012-12-23T16:43:00Z">
                  <w:rPr>
                    <w:ins w:id="1941" w:author="Francisco Felix" w:date="2012-12-23T16:31:00Z"/>
                    <w:rFonts w:ascii="Arial" w:hAnsi="Arial"/>
                    <w:color w:val="000000"/>
                    <w:sz w:val="20"/>
                    <w:szCs w:val="20"/>
                    <w:lang w:eastAsia="en-US"/>
                  </w:rPr>
                </w:rPrChange>
              </w:rPr>
            </w:pPr>
            <w:ins w:id="1942" w:author="Francisco Felix" w:date="2012-12-23T16:31:00Z">
              <w:r w:rsidRPr="00387C5A">
                <w:rPr>
                  <w:color w:val="000000"/>
                  <w:sz w:val="20"/>
                  <w:szCs w:val="20"/>
                  <w:lang w:eastAsia="en-US"/>
                  <w:rPrChange w:id="1943" w:author="Francisco Felix" w:date="2012-12-23T16:43:00Z">
                    <w:rPr>
                      <w:rFonts w:ascii="Arial" w:hAnsi="Arial"/>
                      <w:color w:val="000000"/>
                      <w:sz w:val="20"/>
                      <w:szCs w:val="20"/>
                      <w:lang w:eastAsia="en-US"/>
                    </w:rPr>
                  </w:rPrChange>
                </w:rPr>
                <w:t>24,12</w:t>
              </w:r>
            </w:ins>
          </w:p>
        </w:tc>
        <w:tc>
          <w:tcPr>
            <w:tcW w:w="524" w:type="pct"/>
            <w:tcBorders>
              <w:top w:val="nil"/>
              <w:bottom w:val="nil"/>
            </w:tcBorders>
            <w:shd w:val="clear" w:color="auto" w:fill="auto"/>
            <w:vAlign w:val="bottom"/>
            <w:hideMark/>
            <w:tcPrChange w:id="1944"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945" w:author="Francisco Felix" w:date="2012-12-23T16:31:00Z"/>
                <w:color w:val="000000"/>
                <w:sz w:val="20"/>
                <w:szCs w:val="20"/>
                <w:lang w:eastAsia="en-US"/>
                <w:rPrChange w:id="1946" w:author="Francisco Felix" w:date="2012-12-23T16:43:00Z">
                  <w:rPr>
                    <w:ins w:id="1947" w:author="Francisco Felix" w:date="2012-12-23T16:31:00Z"/>
                    <w:rFonts w:ascii="Arial" w:hAnsi="Arial"/>
                    <w:color w:val="000000"/>
                    <w:sz w:val="20"/>
                    <w:szCs w:val="20"/>
                    <w:lang w:eastAsia="en-US"/>
                  </w:rPr>
                </w:rPrChange>
              </w:rPr>
            </w:pPr>
          </w:p>
        </w:tc>
        <w:tc>
          <w:tcPr>
            <w:tcW w:w="421" w:type="pct"/>
            <w:tcBorders>
              <w:top w:val="nil"/>
              <w:bottom w:val="nil"/>
            </w:tcBorders>
            <w:shd w:val="clear" w:color="auto" w:fill="auto"/>
            <w:vAlign w:val="bottom"/>
            <w:hideMark/>
            <w:tcPrChange w:id="1948"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1949" w:author="Francisco Felix" w:date="2012-12-23T16:31:00Z"/>
                <w:color w:val="000000"/>
                <w:sz w:val="20"/>
                <w:szCs w:val="20"/>
                <w:lang w:eastAsia="en-US"/>
                <w:rPrChange w:id="1950" w:author="Francisco Felix" w:date="2012-12-23T16:43:00Z">
                  <w:rPr>
                    <w:ins w:id="1951" w:author="Francisco Felix" w:date="2012-12-23T16:31:00Z"/>
                    <w:rFonts w:ascii="Arial" w:hAnsi="Arial"/>
                    <w:color w:val="000000"/>
                    <w:sz w:val="20"/>
                    <w:szCs w:val="20"/>
                    <w:lang w:eastAsia="en-US"/>
                  </w:rPr>
                </w:rPrChange>
              </w:rPr>
            </w:pPr>
            <w:ins w:id="1952" w:author="Francisco Felix" w:date="2012-12-23T16:31:00Z">
              <w:r w:rsidRPr="00387C5A">
                <w:rPr>
                  <w:color w:val="000000"/>
                  <w:sz w:val="20"/>
                  <w:szCs w:val="20"/>
                  <w:lang w:eastAsia="en-US"/>
                  <w:rPrChange w:id="1953" w:author="Francisco Felix" w:date="2012-12-23T16:43:00Z">
                    <w:rPr>
                      <w:rFonts w:ascii="Arial" w:hAnsi="Arial"/>
                      <w:color w:val="000000"/>
                      <w:sz w:val="20"/>
                      <w:szCs w:val="20"/>
                      <w:lang w:eastAsia="en-US"/>
                    </w:rPr>
                  </w:rPrChange>
                </w:rPr>
                <w:t>TC</w:t>
              </w:r>
            </w:ins>
          </w:p>
        </w:tc>
        <w:tc>
          <w:tcPr>
            <w:tcW w:w="349" w:type="pct"/>
            <w:tcBorders>
              <w:top w:val="nil"/>
              <w:bottom w:val="nil"/>
            </w:tcBorders>
            <w:shd w:val="clear" w:color="auto" w:fill="auto"/>
            <w:vAlign w:val="bottom"/>
            <w:hideMark/>
            <w:tcPrChange w:id="1954"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1955" w:author="Francisco Felix" w:date="2012-12-23T16:31:00Z"/>
                <w:color w:val="000000"/>
                <w:sz w:val="20"/>
                <w:szCs w:val="20"/>
                <w:lang w:eastAsia="en-US"/>
                <w:rPrChange w:id="1956" w:author="Francisco Felix" w:date="2012-12-23T16:43:00Z">
                  <w:rPr>
                    <w:ins w:id="1957" w:author="Francisco Felix" w:date="2012-12-23T16:31:00Z"/>
                    <w:rFonts w:ascii="Arial" w:hAnsi="Arial"/>
                    <w:color w:val="000000"/>
                    <w:sz w:val="20"/>
                    <w:szCs w:val="20"/>
                    <w:lang w:eastAsia="en-US"/>
                  </w:rPr>
                </w:rPrChange>
              </w:rPr>
            </w:pPr>
            <w:ins w:id="1958" w:author="Francisco Felix" w:date="2012-12-23T16:31:00Z">
              <w:r w:rsidRPr="00387C5A">
                <w:rPr>
                  <w:color w:val="000000"/>
                  <w:sz w:val="20"/>
                  <w:szCs w:val="20"/>
                  <w:lang w:eastAsia="en-US"/>
                  <w:rPrChange w:id="1959" w:author="Francisco Felix" w:date="2012-12-23T16:43:00Z">
                    <w:rPr>
                      <w:rFonts w:ascii="Arial" w:hAnsi="Arial"/>
                      <w:color w:val="000000"/>
                      <w:sz w:val="20"/>
                      <w:szCs w:val="20"/>
                      <w:lang w:eastAsia="en-US"/>
                    </w:rPr>
                  </w:rPrChange>
                </w:rPr>
                <w:t>15,7</w:t>
              </w:r>
            </w:ins>
          </w:p>
        </w:tc>
      </w:tr>
      <w:tr w:rsidR="00387C5A" w:rsidRPr="00A904A7" w:rsidTr="005C368B">
        <w:tblPrEx>
          <w:tblW w:w="4651" w:type="pct"/>
          <w:tblBorders>
            <w:top w:val="single" w:sz="4" w:space="0" w:color="auto"/>
            <w:bottom w:val="single" w:sz="4" w:space="0" w:color="auto"/>
          </w:tblBorders>
          <w:tblPrExChange w:id="1960" w:author="Francisco Felix" w:date="2012-12-23T16:45:00Z">
            <w:tblPrEx>
              <w:tblW w:w="4613" w:type="pct"/>
              <w:tblBorders>
                <w:top w:val="single" w:sz="4" w:space="0" w:color="auto"/>
                <w:bottom w:val="single" w:sz="4" w:space="0" w:color="auto"/>
              </w:tblBorders>
            </w:tblPrEx>
          </w:tblPrExChange>
        </w:tblPrEx>
        <w:trPr>
          <w:divId w:val="1610505160"/>
          <w:trHeight w:val="240"/>
          <w:ins w:id="1961" w:author="Francisco Felix" w:date="2012-12-23T16:45:00Z"/>
          <w:trPrChange w:id="1962" w:author="Francisco Felix" w:date="2012-12-23T16:45:00Z">
            <w:trPr>
              <w:gridAfter w:val="0"/>
              <w:divId w:val="1610505160"/>
              <w:trHeight w:val="240"/>
            </w:trPr>
          </w:trPrChange>
        </w:trPr>
        <w:tc>
          <w:tcPr>
            <w:tcW w:w="722" w:type="pct"/>
            <w:tcBorders>
              <w:top w:val="nil"/>
            </w:tcBorders>
            <w:shd w:val="clear" w:color="auto" w:fill="auto"/>
            <w:vAlign w:val="bottom"/>
            <w:hideMark/>
            <w:tcPrChange w:id="1963" w:author="Francisco Felix" w:date="2012-12-23T16:45:00Z">
              <w:tcPr>
                <w:tcW w:w="728" w:type="pct"/>
                <w:gridSpan w:val="2"/>
                <w:tcBorders>
                  <w:top w:val="single" w:sz="4" w:space="0" w:color="auto"/>
                </w:tcBorders>
                <w:shd w:val="clear" w:color="auto" w:fill="auto"/>
                <w:vAlign w:val="bottom"/>
                <w:hideMark/>
              </w:tcPr>
            </w:tcPrChange>
          </w:tcPr>
          <w:p w:rsidR="00387C5A" w:rsidRPr="00A904A7" w:rsidRDefault="00387C5A" w:rsidP="00387C5A">
            <w:pPr>
              <w:rPr>
                <w:ins w:id="1964" w:author="Francisco Felix" w:date="2012-12-23T16:45:00Z"/>
                <w:color w:val="000000"/>
                <w:sz w:val="20"/>
                <w:szCs w:val="20"/>
                <w:lang w:eastAsia="en-US"/>
              </w:rPr>
            </w:pPr>
            <w:ins w:id="1965" w:author="Francisco Felix" w:date="2012-12-23T16:45:00Z">
              <w:r w:rsidRPr="00A904A7">
                <w:rPr>
                  <w:color w:val="000000"/>
                  <w:sz w:val="20"/>
                  <w:szCs w:val="20"/>
                  <w:lang w:eastAsia="en-US"/>
                </w:rPr>
                <w:t>CAV</w:t>
              </w:r>
            </w:ins>
          </w:p>
        </w:tc>
        <w:tc>
          <w:tcPr>
            <w:tcW w:w="503" w:type="pct"/>
            <w:tcBorders>
              <w:top w:val="nil"/>
            </w:tcBorders>
            <w:shd w:val="clear" w:color="auto" w:fill="auto"/>
            <w:vAlign w:val="bottom"/>
            <w:hideMark/>
            <w:tcPrChange w:id="1966" w:author="Francisco Felix" w:date="2012-12-23T16:45:00Z">
              <w:tcPr>
                <w:tcW w:w="507" w:type="pct"/>
                <w:gridSpan w:val="2"/>
                <w:tcBorders>
                  <w:top w:val="single" w:sz="4" w:space="0" w:color="auto"/>
                </w:tcBorders>
                <w:shd w:val="clear" w:color="auto" w:fill="auto"/>
                <w:vAlign w:val="bottom"/>
                <w:hideMark/>
              </w:tcPr>
            </w:tcPrChange>
          </w:tcPr>
          <w:p w:rsidR="00387C5A" w:rsidRPr="00A904A7" w:rsidRDefault="00387C5A" w:rsidP="00387C5A">
            <w:pPr>
              <w:jc w:val="right"/>
              <w:rPr>
                <w:ins w:id="1967" w:author="Francisco Felix" w:date="2012-12-23T16:45:00Z"/>
                <w:color w:val="000000"/>
                <w:sz w:val="20"/>
                <w:szCs w:val="20"/>
                <w:lang w:eastAsia="en-US"/>
              </w:rPr>
            </w:pPr>
            <w:ins w:id="1968" w:author="Francisco Felix" w:date="2012-12-23T16:45:00Z">
              <w:r w:rsidRPr="00A904A7">
                <w:rPr>
                  <w:color w:val="000000"/>
                  <w:sz w:val="20"/>
                  <w:szCs w:val="20"/>
                  <w:lang w:eastAsia="en-US"/>
                </w:rPr>
                <w:t>5,6</w:t>
              </w:r>
            </w:ins>
          </w:p>
        </w:tc>
        <w:tc>
          <w:tcPr>
            <w:tcW w:w="558" w:type="pct"/>
            <w:tcBorders>
              <w:top w:val="nil"/>
            </w:tcBorders>
            <w:shd w:val="clear" w:color="auto" w:fill="auto"/>
            <w:vAlign w:val="bottom"/>
            <w:hideMark/>
            <w:tcPrChange w:id="1969" w:author="Francisco Felix" w:date="2012-12-23T16:45:00Z">
              <w:tcPr>
                <w:tcW w:w="562" w:type="pct"/>
                <w:gridSpan w:val="2"/>
                <w:tcBorders>
                  <w:top w:val="single" w:sz="4" w:space="0" w:color="auto"/>
                </w:tcBorders>
                <w:shd w:val="clear" w:color="auto" w:fill="auto"/>
                <w:vAlign w:val="bottom"/>
                <w:hideMark/>
              </w:tcPr>
            </w:tcPrChange>
          </w:tcPr>
          <w:p w:rsidR="00387C5A" w:rsidRPr="00A904A7" w:rsidRDefault="00387C5A" w:rsidP="00387C5A">
            <w:pPr>
              <w:jc w:val="right"/>
              <w:rPr>
                <w:ins w:id="1970" w:author="Francisco Felix" w:date="2012-12-23T16:45:00Z"/>
                <w:color w:val="000000"/>
                <w:sz w:val="20"/>
                <w:szCs w:val="20"/>
                <w:lang w:eastAsia="en-US"/>
              </w:rPr>
            </w:pPr>
            <w:ins w:id="1971" w:author="Francisco Felix" w:date="2012-12-23T16:45:00Z">
              <w:r w:rsidRPr="00A904A7">
                <w:rPr>
                  <w:color w:val="000000"/>
                  <w:sz w:val="20"/>
                  <w:szCs w:val="20"/>
                  <w:lang w:eastAsia="en-US"/>
                </w:rPr>
                <w:t>1,8</w:t>
              </w:r>
            </w:ins>
          </w:p>
        </w:tc>
        <w:tc>
          <w:tcPr>
            <w:tcW w:w="411" w:type="pct"/>
            <w:tcBorders>
              <w:top w:val="nil"/>
            </w:tcBorders>
            <w:shd w:val="clear" w:color="auto" w:fill="auto"/>
            <w:vAlign w:val="bottom"/>
            <w:hideMark/>
            <w:tcPrChange w:id="1972" w:author="Francisco Felix" w:date="2012-12-23T16:45:00Z">
              <w:tcPr>
                <w:tcW w:w="414" w:type="pct"/>
                <w:gridSpan w:val="2"/>
                <w:tcBorders>
                  <w:top w:val="single" w:sz="4" w:space="0" w:color="auto"/>
                </w:tcBorders>
                <w:shd w:val="clear" w:color="auto" w:fill="auto"/>
                <w:vAlign w:val="bottom"/>
                <w:hideMark/>
              </w:tcPr>
            </w:tcPrChange>
          </w:tcPr>
          <w:p w:rsidR="00387C5A" w:rsidRPr="00A904A7" w:rsidRDefault="00387C5A" w:rsidP="00387C5A">
            <w:pPr>
              <w:jc w:val="right"/>
              <w:rPr>
                <w:ins w:id="1973" w:author="Francisco Felix" w:date="2012-12-23T16:45:00Z"/>
                <w:color w:val="000000"/>
                <w:sz w:val="20"/>
                <w:szCs w:val="20"/>
                <w:lang w:eastAsia="en-US"/>
              </w:rPr>
            </w:pPr>
            <w:ins w:id="1974" w:author="Francisco Felix" w:date="2012-12-23T16:45:00Z">
              <w:r w:rsidRPr="00A904A7">
                <w:rPr>
                  <w:color w:val="000000"/>
                  <w:sz w:val="20"/>
                  <w:szCs w:val="20"/>
                  <w:lang w:eastAsia="en-US"/>
                </w:rPr>
                <w:t>10,08</w:t>
              </w:r>
            </w:ins>
          </w:p>
        </w:tc>
        <w:tc>
          <w:tcPr>
            <w:tcW w:w="543" w:type="pct"/>
            <w:tcBorders>
              <w:top w:val="nil"/>
            </w:tcBorders>
            <w:shd w:val="clear" w:color="auto" w:fill="auto"/>
            <w:vAlign w:val="bottom"/>
            <w:hideMark/>
            <w:tcPrChange w:id="1975" w:author="Francisco Felix" w:date="2012-12-23T16:45:00Z">
              <w:tcPr>
                <w:tcW w:w="507" w:type="pct"/>
                <w:gridSpan w:val="2"/>
                <w:tcBorders>
                  <w:top w:val="single" w:sz="4" w:space="0" w:color="auto"/>
                </w:tcBorders>
                <w:shd w:val="clear" w:color="auto" w:fill="auto"/>
                <w:vAlign w:val="bottom"/>
                <w:hideMark/>
              </w:tcPr>
            </w:tcPrChange>
          </w:tcPr>
          <w:p w:rsidR="00387C5A" w:rsidRPr="00A904A7" w:rsidRDefault="00387C5A" w:rsidP="00387C5A">
            <w:pPr>
              <w:jc w:val="right"/>
              <w:rPr>
                <w:ins w:id="1976" w:author="Francisco Felix" w:date="2012-12-23T16:45:00Z"/>
                <w:color w:val="000000"/>
                <w:sz w:val="20"/>
                <w:szCs w:val="20"/>
                <w:lang w:eastAsia="en-US"/>
              </w:rPr>
            </w:pPr>
            <w:ins w:id="1977" w:author="Francisco Felix" w:date="2012-12-23T16:45:00Z">
              <w:r w:rsidRPr="00A904A7">
                <w:rPr>
                  <w:color w:val="000000"/>
                  <w:sz w:val="20"/>
                  <w:szCs w:val="20"/>
                  <w:lang w:eastAsia="en-US"/>
                </w:rPr>
                <w:t>6</w:t>
              </w:r>
            </w:ins>
          </w:p>
        </w:tc>
        <w:tc>
          <w:tcPr>
            <w:tcW w:w="558" w:type="pct"/>
            <w:tcBorders>
              <w:top w:val="nil"/>
            </w:tcBorders>
            <w:shd w:val="clear" w:color="auto" w:fill="auto"/>
            <w:vAlign w:val="bottom"/>
            <w:hideMark/>
            <w:tcPrChange w:id="1978" w:author="Francisco Felix" w:date="2012-12-23T16:45:00Z">
              <w:tcPr>
                <w:tcW w:w="562" w:type="pct"/>
                <w:gridSpan w:val="3"/>
                <w:tcBorders>
                  <w:top w:val="single" w:sz="4" w:space="0" w:color="auto"/>
                </w:tcBorders>
                <w:shd w:val="clear" w:color="auto" w:fill="auto"/>
                <w:vAlign w:val="bottom"/>
                <w:hideMark/>
              </w:tcPr>
            </w:tcPrChange>
          </w:tcPr>
          <w:p w:rsidR="00387C5A" w:rsidRPr="00A904A7" w:rsidRDefault="00387C5A" w:rsidP="00387C5A">
            <w:pPr>
              <w:jc w:val="right"/>
              <w:rPr>
                <w:ins w:id="1979" w:author="Francisco Felix" w:date="2012-12-23T16:45:00Z"/>
                <w:color w:val="000000"/>
                <w:sz w:val="20"/>
                <w:szCs w:val="20"/>
                <w:lang w:eastAsia="en-US"/>
              </w:rPr>
            </w:pPr>
            <w:ins w:id="1980" w:author="Francisco Felix" w:date="2012-12-23T16:45:00Z">
              <w:r w:rsidRPr="00A904A7">
                <w:rPr>
                  <w:color w:val="000000"/>
                  <w:sz w:val="20"/>
                  <w:szCs w:val="20"/>
                  <w:lang w:eastAsia="en-US"/>
                </w:rPr>
                <w:t>2</w:t>
              </w:r>
            </w:ins>
          </w:p>
        </w:tc>
        <w:tc>
          <w:tcPr>
            <w:tcW w:w="411" w:type="pct"/>
            <w:tcBorders>
              <w:top w:val="nil"/>
            </w:tcBorders>
            <w:shd w:val="clear" w:color="auto" w:fill="auto"/>
            <w:vAlign w:val="bottom"/>
            <w:hideMark/>
            <w:tcPrChange w:id="1981" w:author="Francisco Felix" w:date="2012-12-23T16:45:00Z">
              <w:tcPr>
                <w:tcW w:w="414" w:type="pct"/>
                <w:gridSpan w:val="3"/>
                <w:tcBorders>
                  <w:top w:val="single" w:sz="4" w:space="0" w:color="auto"/>
                </w:tcBorders>
                <w:shd w:val="clear" w:color="auto" w:fill="auto"/>
                <w:vAlign w:val="bottom"/>
                <w:hideMark/>
              </w:tcPr>
            </w:tcPrChange>
          </w:tcPr>
          <w:p w:rsidR="00387C5A" w:rsidRPr="00A904A7" w:rsidRDefault="00387C5A" w:rsidP="00387C5A">
            <w:pPr>
              <w:jc w:val="right"/>
              <w:rPr>
                <w:ins w:id="1982" w:author="Francisco Felix" w:date="2012-12-23T16:45:00Z"/>
                <w:color w:val="000000"/>
                <w:sz w:val="20"/>
                <w:szCs w:val="20"/>
                <w:lang w:eastAsia="en-US"/>
              </w:rPr>
            </w:pPr>
            <w:ins w:id="1983" w:author="Francisco Felix" w:date="2012-12-23T16:45:00Z">
              <w:r w:rsidRPr="00A904A7">
                <w:rPr>
                  <w:color w:val="000000"/>
                  <w:sz w:val="20"/>
                  <w:szCs w:val="20"/>
                  <w:lang w:eastAsia="en-US"/>
                </w:rPr>
                <w:t>12</w:t>
              </w:r>
            </w:ins>
          </w:p>
        </w:tc>
        <w:tc>
          <w:tcPr>
            <w:tcW w:w="524" w:type="pct"/>
            <w:tcBorders>
              <w:top w:val="nil"/>
            </w:tcBorders>
            <w:shd w:val="clear" w:color="auto" w:fill="auto"/>
            <w:vAlign w:val="bottom"/>
            <w:hideMark/>
            <w:tcPrChange w:id="1984" w:author="Francisco Felix" w:date="2012-12-23T16:45:00Z">
              <w:tcPr>
                <w:tcW w:w="528" w:type="pct"/>
                <w:gridSpan w:val="3"/>
                <w:tcBorders>
                  <w:top w:val="single" w:sz="4" w:space="0" w:color="auto"/>
                </w:tcBorders>
                <w:shd w:val="clear" w:color="auto" w:fill="auto"/>
                <w:vAlign w:val="bottom"/>
                <w:hideMark/>
              </w:tcPr>
            </w:tcPrChange>
          </w:tcPr>
          <w:p w:rsidR="00387C5A" w:rsidRPr="00A904A7" w:rsidRDefault="00387C5A" w:rsidP="00387C5A">
            <w:pPr>
              <w:rPr>
                <w:ins w:id="1985" w:author="Francisco Felix" w:date="2012-12-23T16:45:00Z"/>
                <w:color w:val="000000"/>
                <w:sz w:val="20"/>
                <w:szCs w:val="20"/>
                <w:lang w:eastAsia="en-US"/>
              </w:rPr>
            </w:pPr>
          </w:p>
        </w:tc>
        <w:tc>
          <w:tcPr>
            <w:tcW w:w="421" w:type="pct"/>
            <w:tcBorders>
              <w:top w:val="nil"/>
            </w:tcBorders>
            <w:shd w:val="clear" w:color="auto" w:fill="auto"/>
            <w:vAlign w:val="bottom"/>
            <w:hideMark/>
            <w:tcPrChange w:id="1986" w:author="Francisco Felix" w:date="2012-12-23T16:45:00Z">
              <w:tcPr>
                <w:tcW w:w="424" w:type="pct"/>
                <w:gridSpan w:val="3"/>
                <w:tcBorders>
                  <w:top w:val="single" w:sz="4" w:space="0" w:color="auto"/>
                </w:tcBorders>
                <w:shd w:val="clear" w:color="auto" w:fill="auto"/>
                <w:vAlign w:val="bottom"/>
                <w:hideMark/>
              </w:tcPr>
            </w:tcPrChange>
          </w:tcPr>
          <w:p w:rsidR="00387C5A" w:rsidRPr="00A904A7" w:rsidRDefault="00387C5A" w:rsidP="00387C5A">
            <w:pPr>
              <w:rPr>
                <w:ins w:id="1987" w:author="Francisco Felix" w:date="2012-12-23T16:45:00Z"/>
                <w:color w:val="000000"/>
                <w:sz w:val="20"/>
                <w:szCs w:val="20"/>
                <w:lang w:eastAsia="en-US"/>
              </w:rPr>
            </w:pPr>
            <w:ins w:id="1988" w:author="Francisco Felix" w:date="2012-12-23T16:45:00Z">
              <w:r w:rsidRPr="00A904A7">
                <w:rPr>
                  <w:color w:val="000000"/>
                  <w:sz w:val="20"/>
                  <w:szCs w:val="20"/>
                  <w:lang w:eastAsia="en-US"/>
                </w:rPr>
                <w:t>TC</w:t>
              </w:r>
            </w:ins>
          </w:p>
        </w:tc>
        <w:tc>
          <w:tcPr>
            <w:tcW w:w="349" w:type="pct"/>
            <w:tcBorders>
              <w:top w:val="nil"/>
            </w:tcBorders>
            <w:shd w:val="clear" w:color="auto" w:fill="auto"/>
            <w:vAlign w:val="bottom"/>
            <w:hideMark/>
            <w:tcPrChange w:id="1989" w:author="Francisco Felix" w:date="2012-12-23T16:45:00Z">
              <w:tcPr>
                <w:tcW w:w="352" w:type="pct"/>
                <w:gridSpan w:val="3"/>
                <w:tcBorders>
                  <w:top w:val="single" w:sz="4" w:space="0" w:color="auto"/>
                </w:tcBorders>
                <w:shd w:val="clear" w:color="auto" w:fill="auto"/>
                <w:vAlign w:val="bottom"/>
                <w:hideMark/>
              </w:tcPr>
            </w:tcPrChange>
          </w:tcPr>
          <w:p w:rsidR="00387C5A" w:rsidRPr="00A904A7" w:rsidRDefault="00387C5A" w:rsidP="00387C5A">
            <w:pPr>
              <w:jc w:val="right"/>
              <w:rPr>
                <w:ins w:id="1990" w:author="Francisco Felix" w:date="2012-12-23T16:45:00Z"/>
                <w:color w:val="000000"/>
                <w:sz w:val="20"/>
                <w:szCs w:val="20"/>
                <w:lang w:eastAsia="en-US"/>
              </w:rPr>
            </w:pPr>
            <w:ins w:id="1991" w:author="Francisco Felix" w:date="2012-12-23T16:45:00Z">
              <w:r w:rsidRPr="00A904A7">
                <w:rPr>
                  <w:color w:val="000000"/>
                  <w:sz w:val="20"/>
                  <w:szCs w:val="20"/>
                  <w:lang w:eastAsia="en-US"/>
                </w:rPr>
                <w:t>11,4</w:t>
              </w:r>
            </w:ins>
          </w:p>
        </w:tc>
      </w:tr>
      <w:tr w:rsidR="00387C5A" w:rsidRPr="00A904A7" w:rsidTr="005C368B">
        <w:trPr>
          <w:divId w:val="1610505160"/>
          <w:trHeight w:val="240"/>
          <w:ins w:id="1992" w:author="Francisco Felix" w:date="2012-12-23T16:45:00Z"/>
        </w:trPr>
        <w:tc>
          <w:tcPr>
            <w:tcW w:w="722" w:type="pct"/>
            <w:shd w:val="clear" w:color="auto" w:fill="auto"/>
            <w:vAlign w:val="bottom"/>
            <w:hideMark/>
          </w:tcPr>
          <w:p w:rsidR="00387C5A" w:rsidRPr="00A904A7" w:rsidRDefault="00387C5A" w:rsidP="00387C5A">
            <w:pPr>
              <w:rPr>
                <w:ins w:id="1993" w:author="Francisco Felix" w:date="2012-12-23T16:45:00Z"/>
                <w:color w:val="000000"/>
                <w:sz w:val="20"/>
                <w:szCs w:val="20"/>
                <w:lang w:eastAsia="en-US"/>
              </w:rPr>
            </w:pPr>
            <w:ins w:id="1994" w:author="Francisco Felix" w:date="2012-12-23T16:45:00Z">
              <w:r w:rsidRPr="00A904A7">
                <w:rPr>
                  <w:color w:val="000000"/>
                  <w:sz w:val="20"/>
                  <w:szCs w:val="20"/>
                  <w:lang w:eastAsia="en-US"/>
                </w:rPr>
                <w:t>CAV</w:t>
              </w:r>
            </w:ins>
          </w:p>
        </w:tc>
        <w:tc>
          <w:tcPr>
            <w:tcW w:w="503" w:type="pct"/>
            <w:shd w:val="clear" w:color="auto" w:fill="auto"/>
            <w:vAlign w:val="bottom"/>
            <w:hideMark/>
          </w:tcPr>
          <w:p w:rsidR="00387C5A" w:rsidRPr="00A904A7" w:rsidRDefault="00387C5A" w:rsidP="00387C5A">
            <w:pPr>
              <w:jc w:val="right"/>
              <w:rPr>
                <w:ins w:id="1995" w:author="Francisco Felix" w:date="2012-12-23T16:45:00Z"/>
                <w:color w:val="000000"/>
                <w:sz w:val="20"/>
                <w:szCs w:val="20"/>
                <w:lang w:eastAsia="en-US"/>
              </w:rPr>
            </w:pPr>
            <w:ins w:id="1996" w:author="Francisco Felix" w:date="2012-12-23T16:45:00Z">
              <w:r w:rsidRPr="00A904A7">
                <w:rPr>
                  <w:color w:val="000000"/>
                  <w:sz w:val="20"/>
                  <w:szCs w:val="20"/>
                  <w:lang w:eastAsia="en-US"/>
                </w:rPr>
                <w:t>3,2</w:t>
              </w:r>
            </w:ins>
          </w:p>
        </w:tc>
        <w:tc>
          <w:tcPr>
            <w:tcW w:w="558" w:type="pct"/>
            <w:shd w:val="clear" w:color="auto" w:fill="auto"/>
            <w:vAlign w:val="bottom"/>
            <w:hideMark/>
          </w:tcPr>
          <w:p w:rsidR="00387C5A" w:rsidRPr="00A904A7" w:rsidRDefault="00387C5A" w:rsidP="00387C5A">
            <w:pPr>
              <w:jc w:val="right"/>
              <w:rPr>
                <w:ins w:id="1997" w:author="Francisco Felix" w:date="2012-12-23T16:45:00Z"/>
                <w:color w:val="000000"/>
                <w:sz w:val="20"/>
                <w:szCs w:val="20"/>
                <w:lang w:eastAsia="en-US"/>
              </w:rPr>
            </w:pPr>
            <w:ins w:id="1998" w:author="Francisco Felix" w:date="2012-12-23T16:45:00Z">
              <w:r w:rsidRPr="00A904A7">
                <w:rPr>
                  <w:color w:val="000000"/>
                  <w:sz w:val="20"/>
                  <w:szCs w:val="20"/>
                  <w:lang w:eastAsia="en-US"/>
                </w:rPr>
                <w:t>3,1</w:t>
              </w:r>
            </w:ins>
          </w:p>
        </w:tc>
        <w:tc>
          <w:tcPr>
            <w:tcW w:w="411" w:type="pct"/>
            <w:shd w:val="clear" w:color="auto" w:fill="auto"/>
            <w:vAlign w:val="bottom"/>
            <w:hideMark/>
          </w:tcPr>
          <w:p w:rsidR="00387C5A" w:rsidRPr="00A904A7" w:rsidRDefault="00387C5A" w:rsidP="00387C5A">
            <w:pPr>
              <w:jc w:val="right"/>
              <w:rPr>
                <w:ins w:id="1999" w:author="Francisco Felix" w:date="2012-12-23T16:45:00Z"/>
                <w:color w:val="000000"/>
                <w:sz w:val="20"/>
                <w:szCs w:val="20"/>
                <w:lang w:eastAsia="en-US"/>
              </w:rPr>
            </w:pPr>
            <w:ins w:id="2000" w:author="Francisco Felix" w:date="2012-12-23T16:45:00Z">
              <w:r w:rsidRPr="00A904A7">
                <w:rPr>
                  <w:color w:val="000000"/>
                  <w:sz w:val="20"/>
                  <w:szCs w:val="20"/>
                  <w:lang w:eastAsia="en-US"/>
                </w:rPr>
                <w:t>9,92</w:t>
              </w:r>
            </w:ins>
          </w:p>
        </w:tc>
        <w:tc>
          <w:tcPr>
            <w:tcW w:w="543" w:type="pct"/>
            <w:shd w:val="clear" w:color="auto" w:fill="auto"/>
            <w:vAlign w:val="bottom"/>
            <w:hideMark/>
          </w:tcPr>
          <w:p w:rsidR="00387C5A" w:rsidRPr="00A904A7" w:rsidRDefault="00387C5A" w:rsidP="00387C5A">
            <w:pPr>
              <w:jc w:val="right"/>
              <w:rPr>
                <w:ins w:id="2001" w:author="Francisco Felix" w:date="2012-12-23T16:45:00Z"/>
                <w:color w:val="000000"/>
                <w:sz w:val="20"/>
                <w:szCs w:val="20"/>
                <w:lang w:eastAsia="en-US"/>
              </w:rPr>
            </w:pPr>
            <w:ins w:id="2002" w:author="Francisco Felix" w:date="2012-12-23T16:45:00Z">
              <w:r w:rsidRPr="00A904A7">
                <w:rPr>
                  <w:color w:val="000000"/>
                  <w:sz w:val="20"/>
                  <w:szCs w:val="20"/>
                  <w:lang w:eastAsia="en-US"/>
                </w:rPr>
                <w:t>2</w:t>
              </w:r>
            </w:ins>
          </w:p>
        </w:tc>
        <w:tc>
          <w:tcPr>
            <w:tcW w:w="558" w:type="pct"/>
            <w:shd w:val="clear" w:color="auto" w:fill="auto"/>
            <w:vAlign w:val="bottom"/>
            <w:hideMark/>
          </w:tcPr>
          <w:p w:rsidR="00387C5A" w:rsidRPr="00A904A7" w:rsidRDefault="00387C5A" w:rsidP="00387C5A">
            <w:pPr>
              <w:jc w:val="right"/>
              <w:rPr>
                <w:ins w:id="2003" w:author="Francisco Felix" w:date="2012-12-23T16:45:00Z"/>
                <w:color w:val="000000"/>
                <w:sz w:val="20"/>
                <w:szCs w:val="20"/>
                <w:lang w:eastAsia="en-US"/>
              </w:rPr>
            </w:pPr>
            <w:ins w:id="2004" w:author="Francisco Felix" w:date="2012-12-23T16:45:00Z">
              <w:r w:rsidRPr="00A904A7">
                <w:rPr>
                  <w:color w:val="000000"/>
                  <w:sz w:val="20"/>
                  <w:szCs w:val="20"/>
                  <w:lang w:eastAsia="en-US"/>
                </w:rPr>
                <w:t>2,4</w:t>
              </w:r>
            </w:ins>
          </w:p>
        </w:tc>
        <w:tc>
          <w:tcPr>
            <w:tcW w:w="411" w:type="pct"/>
            <w:shd w:val="clear" w:color="auto" w:fill="auto"/>
            <w:vAlign w:val="bottom"/>
            <w:hideMark/>
          </w:tcPr>
          <w:p w:rsidR="00387C5A" w:rsidRPr="00A904A7" w:rsidRDefault="00387C5A" w:rsidP="00387C5A">
            <w:pPr>
              <w:jc w:val="right"/>
              <w:rPr>
                <w:ins w:id="2005" w:author="Francisco Felix" w:date="2012-12-23T16:45:00Z"/>
                <w:color w:val="000000"/>
                <w:sz w:val="20"/>
                <w:szCs w:val="20"/>
                <w:lang w:eastAsia="en-US"/>
              </w:rPr>
            </w:pPr>
            <w:ins w:id="2006" w:author="Francisco Felix" w:date="2012-12-23T16:45:00Z">
              <w:r w:rsidRPr="00A904A7">
                <w:rPr>
                  <w:color w:val="000000"/>
                  <w:sz w:val="20"/>
                  <w:szCs w:val="20"/>
                  <w:lang w:eastAsia="en-US"/>
                </w:rPr>
                <w:t>4,8</w:t>
              </w:r>
            </w:ins>
          </w:p>
        </w:tc>
        <w:tc>
          <w:tcPr>
            <w:tcW w:w="524" w:type="pct"/>
            <w:shd w:val="clear" w:color="auto" w:fill="auto"/>
            <w:vAlign w:val="bottom"/>
            <w:hideMark/>
          </w:tcPr>
          <w:p w:rsidR="00387C5A" w:rsidRPr="00A904A7" w:rsidRDefault="00387C5A" w:rsidP="00387C5A">
            <w:pPr>
              <w:rPr>
                <w:ins w:id="2007" w:author="Francisco Felix" w:date="2012-12-23T16:45:00Z"/>
                <w:color w:val="000000"/>
                <w:sz w:val="20"/>
                <w:szCs w:val="20"/>
                <w:lang w:eastAsia="en-US"/>
              </w:rPr>
            </w:pPr>
          </w:p>
        </w:tc>
        <w:tc>
          <w:tcPr>
            <w:tcW w:w="421" w:type="pct"/>
            <w:shd w:val="clear" w:color="auto" w:fill="auto"/>
            <w:vAlign w:val="bottom"/>
            <w:hideMark/>
          </w:tcPr>
          <w:p w:rsidR="00387C5A" w:rsidRPr="00A904A7" w:rsidRDefault="00387C5A" w:rsidP="00387C5A">
            <w:pPr>
              <w:rPr>
                <w:ins w:id="2008" w:author="Francisco Felix" w:date="2012-12-23T16:45:00Z"/>
                <w:color w:val="000000"/>
                <w:sz w:val="20"/>
                <w:szCs w:val="20"/>
                <w:lang w:eastAsia="en-US"/>
              </w:rPr>
            </w:pPr>
            <w:ins w:id="2009" w:author="Francisco Felix" w:date="2012-12-23T16:45:00Z">
              <w:r w:rsidRPr="00A904A7">
                <w:rPr>
                  <w:color w:val="000000"/>
                  <w:sz w:val="20"/>
                  <w:szCs w:val="20"/>
                  <w:lang w:eastAsia="en-US"/>
                </w:rPr>
                <w:t>RNM</w:t>
              </w:r>
            </w:ins>
          </w:p>
        </w:tc>
        <w:tc>
          <w:tcPr>
            <w:tcW w:w="349" w:type="pct"/>
            <w:shd w:val="clear" w:color="auto" w:fill="auto"/>
            <w:vAlign w:val="bottom"/>
            <w:hideMark/>
          </w:tcPr>
          <w:p w:rsidR="00387C5A" w:rsidRPr="00A904A7" w:rsidRDefault="00387C5A" w:rsidP="00387C5A">
            <w:pPr>
              <w:rPr>
                <w:ins w:id="2010" w:author="Francisco Felix" w:date="2012-12-23T16:45:00Z"/>
                <w:color w:val="000000"/>
                <w:sz w:val="20"/>
                <w:szCs w:val="20"/>
                <w:lang w:eastAsia="en-US"/>
              </w:rPr>
            </w:pPr>
          </w:p>
        </w:tc>
      </w:tr>
      <w:tr w:rsidR="00387C5A" w:rsidRPr="00387C5A" w:rsidTr="005C368B">
        <w:tblPrEx>
          <w:tblW w:w="4651" w:type="pct"/>
          <w:tblBorders>
            <w:top w:val="single" w:sz="4" w:space="0" w:color="auto"/>
            <w:bottom w:val="single" w:sz="4" w:space="0" w:color="auto"/>
          </w:tblBorders>
          <w:tblPrExChange w:id="2011" w:author="Francisco Felix" w:date="2012-12-23T16:45:00Z">
            <w:tblPrEx>
              <w:tblW w:w="4638" w:type="pct"/>
            </w:tblPrEx>
          </w:tblPrExChange>
        </w:tblPrEx>
        <w:trPr>
          <w:divId w:val="1610505160"/>
          <w:trHeight w:val="240"/>
          <w:ins w:id="2012" w:author="Francisco Felix" w:date="2012-12-23T16:31:00Z"/>
          <w:trPrChange w:id="2013" w:author="Francisco Felix" w:date="2012-12-23T16:45:00Z">
            <w:trPr>
              <w:gridAfter w:val="0"/>
              <w:divId w:val="1610505160"/>
              <w:trHeight w:val="240"/>
            </w:trPr>
          </w:trPrChange>
        </w:trPr>
        <w:tc>
          <w:tcPr>
            <w:tcW w:w="722" w:type="pct"/>
            <w:shd w:val="clear" w:color="auto" w:fill="auto"/>
            <w:vAlign w:val="bottom"/>
            <w:hideMark/>
            <w:tcPrChange w:id="2014" w:author="Francisco Felix" w:date="2012-12-23T16:45:00Z">
              <w:tcPr>
                <w:tcW w:w="613" w:type="pct"/>
                <w:tcBorders>
                  <w:top w:val="nil"/>
                  <w:left w:val="nil"/>
                  <w:bottom w:val="nil"/>
                  <w:right w:val="nil"/>
                </w:tcBorders>
                <w:shd w:val="clear" w:color="auto" w:fill="auto"/>
                <w:vAlign w:val="bottom"/>
                <w:hideMark/>
              </w:tcPr>
            </w:tcPrChange>
          </w:tcPr>
          <w:p w:rsidR="00387C5A" w:rsidRPr="00387C5A" w:rsidRDefault="00387C5A" w:rsidP="00160459">
            <w:pPr>
              <w:rPr>
                <w:ins w:id="2015" w:author="Francisco Felix" w:date="2012-12-23T16:31:00Z"/>
                <w:color w:val="000000"/>
                <w:sz w:val="20"/>
                <w:szCs w:val="20"/>
                <w:lang w:eastAsia="en-US"/>
                <w:rPrChange w:id="2016" w:author="Francisco Felix" w:date="2012-12-23T16:43:00Z">
                  <w:rPr>
                    <w:ins w:id="2017" w:author="Francisco Felix" w:date="2012-12-23T16:31:00Z"/>
                    <w:rFonts w:ascii="Arial" w:hAnsi="Arial"/>
                    <w:color w:val="000000"/>
                    <w:sz w:val="20"/>
                    <w:szCs w:val="20"/>
                    <w:lang w:eastAsia="en-US"/>
                  </w:rPr>
                </w:rPrChange>
              </w:rPr>
            </w:pPr>
            <w:ins w:id="2018" w:author="Francisco Felix" w:date="2012-12-23T16:31:00Z">
              <w:r w:rsidRPr="00387C5A">
                <w:rPr>
                  <w:color w:val="000000"/>
                  <w:sz w:val="20"/>
                  <w:szCs w:val="20"/>
                  <w:lang w:eastAsia="en-US"/>
                  <w:rPrChange w:id="2019" w:author="Francisco Felix" w:date="2012-12-23T16:43:00Z">
                    <w:rPr>
                      <w:rFonts w:ascii="Arial" w:hAnsi="Arial"/>
                      <w:color w:val="000000"/>
                      <w:sz w:val="20"/>
                      <w:szCs w:val="20"/>
                      <w:lang w:eastAsia="en-US"/>
                    </w:rPr>
                  </w:rPrChange>
                </w:rPr>
                <w:t>PHACES</w:t>
              </w:r>
            </w:ins>
          </w:p>
        </w:tc>
        <w:tc>
          <w:tcPr>
            <w:tcW w:w="503" w:type="pct"/>
            <w:shd w:val="clear" w:color="auto" w:fill="auto"/>
            <w:vAlign w:val="bottom"/>
            <w:hideMark/>
            <w:tcPrChange w:id="2020"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2021" w:author="Francisco Felix" w:date="2012-12-23T16:31:00Z"/>
                <w:color w:val="000000"/>
                <w:sz w:val="20"/>
                <w:szCs w:val="20"/>
                <w:lang w:eastAsia="en-US"/>
                <w:rPrChange w:id="2022" w:author="Francisco Felix" w:date="2012-12-23T16:43:00Z">
                  <w:rPr>
                    <w:ins w:id="2023" w:author="Francisco Felix" w:date="2012-12-23T16:31:00Z"/>
                    <w:rFonts w:ascii="Arial" w:hAnsi="Arial"/>
                    <w:color w:val="000000"/>
                    <w:sz w:val="20"/>
                    <w:szCs w:val="20"/>
                    <w:lang w:eastAsia="en-US"/>
                  </w:rPr>
                </w:rPrChange>
              </w:rPr>
            </w:pPr>
            <w:ins w:id="2024" w:author="Francisco Felix" w:date="2012-12-23T16:31:00Z">
              <w:r w:rsidRPr="00387C5A">
                <w:rPr>
                  <w:color w:val="000000"/>
                  <w:sz w:val="20"/>
                  <w:szCs w:val="20"/>
                  <w:lang w:eastAsia="en-US"/>
                  <w:rPrChange w:id="2025" w:author="Francisco Felix" w:date="2012-12-23T16:43:00Z">
                    <w:rPr>
                      <w:rFonts w:ascii="Arial" w:hAnsi="Arial"/>
                      <w:color w:val="000000"/>
                      <w:sz w:val="20"/>
                      <w:szCs w:val="20"/>
                      <w:lang w:eastAsia="en-US"/>
                    </w:rPr>
                  </w:rPrChange>
                </w:rPr>
                <w:t>12</w:t>
              </w:r>
            </w:ins>
          </w:p>
        </w:tc>
        <w:tc>
          <w:tcPr>
            <w:tcW w:w="558" w:type="pct"/>
            <w:shd w:val="clear" w:color="auto" w:fill="auto"/>
            <w:vAlign w:val="bottom"/>
            <w:hideMark/>
            <w:tcPrChange w:id="2026" w:author="Francisco Felix" w:date="2012-12-23T16:45:00Z">
              <w:tcPr>
                <w:tcW w:w="51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2027" w:author="Francisco Felix" w:date="2012-12-23T16:31:00Z"/>
                <w:color w:val="000000"/>
                <w:sz w:val="20"/>
                <w:szCs w:val="20"/>
                <w:lang w:eastAsia="en-US"/>
                <w:rPrChange w:id="2028" w:author="Francisco Felix" w:date="2012-12-23T16:43:00Z">
                  <w:rPr>
                    <w:ins w:id="2029" w:author="Francisco Felix" w:date="2012-12-23T16:31:00Z"/>
                    <w:rFonts w:ascii="Arial" w:hAnsi="Arial"/>
                    <w:color w:val="000000"/>
                    <w:sz w:val="20"/>
                    <w:szCs w:val="20"/>
                    <w:lang w:eastAsia="en-US"/>
                  </w:rPr>
                </w:rPrChange>
              </w:rPr>
            </w:pPr>
            <w:ins w:id="2030" w:author="Francisco Felix" w:date="2012-12-23T16:31:00Z">
              <w:r w:rsidRPr="00387C5A">
                <w:rPr>
                  <w:color w:val="000000"/>
                  <w:sz w:val="20"/>
                  <w:szCs w:val="20"/>
                  <w:lang w:eastAsia="en-US"/>
                  <w:rPrChange w:id="2031" w:author="Francisco Felix" w:date="2012-12-23T16:43:00Z">
                    <w:rPr>
                      <w:rFonts w:ascii="Arial" w:hAnsi="Arial"/>
                      <w:color w:val="000000"/>
                      <w:sz w:val="20"/>
                      <w:szCs w:val="20"/>
                      <w:lang w:eastAsia="en-US"/>
                    </w:rPr>
                  </w:rPrChange>
                </w:rPr>
                <w:t>7</w:t>
              </w:r>
            </w:ins>
          </w:p>
        </w:tc>
        <w:tc>
          <w:tcPr>
            <w:tcW w:w="411" w:type="pct"/>
            <w:shd w:val="clear" w:color="auto" w:fill="auto"/>
            <w:vAlign w:val="bottom"/>
            <w:hideMark/>
            <w:tcPrChange w:id="2032" w:author="Francisco Felix" w:date="2012-12-23T16:45:00Z">
              <w:tcPr>
                <w:tcW w:w="385"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2033" w:author="Francisco Felix" w:date="2012-12-23T16:31:00Z"/>
                <w:color w:val="000000"/>
                <w:sz w:val="20"/>
                <w:szCs w:val="20"/>
                <w:lang w:eastAsia="en-US"/>
                <w:rPrChange w:id="2034" w:author="Francisco Felix" w:date="2012-12-23T16:43:00Z">
                  <w:rPr>
                    <w:ins w:id="2035" w:author="Francisco Felix" w:date="2012-12-23T16:31:00Z"/>
                    <w:rFonts w:ascii="Arial" w:hAnsi="Arial"/>
                    <w:color w:val="000000"/>
                    <w:sz w:val="20"/>
                    <w:szCs w:val="20"/>
                    <w:lang w:eastAsia="en-US"/>
                  </w:rPr>
                </w:rPrChange>
              </w:rPr>
            </w:pPr>
            <w:ins w:id="2036" w:author="Francisco Felix" w:date="2012-12-23T16:31:00Z">
              <w:r w:rsidRPr="00387C5A">
                <w:rPr>
                  <w:color w:val="000000"/>
                  <w:sz w:val="20"/>
                  <w:szCs w:val="20"/>
                  <w:lang w:eastAsia="en-US"/>
                  <w:rPrChange w:id="2037" w:author="Francisco Felix" w:date="2012-12-23T16:43:00Z">
                    <w:rPr>
                      <w:rFonts w:ascii="Arial" w:hAnsi="Arial"/>
                      <w:color w:val="000000"/>
                      <w:sz w:val="20"/>
                      <w:szCs w:val="20"/>
                      <w:lang w:eastAsia="en-US"/>
                    </w:rPr>
                  </w:rPrChange>
                </w:rPr>
                <w:t>84</w:t>
              </w:r>
            </w:ins>
          </w:p>
        </w:tc>
        <w:tc>
          <w:tcPr>
            <w:tcW w:w="543" w:type="pct"/>
            <w:shd w:val="clear" w:color="auto" w:fill="auto"/>
            <w:vAlign w:val="bottom"/>
            <w:hideMark/>
            <w:tcPrChange w:id="2038" w:author="Francisco Felix" w:date="2012-12-23T16:45:00Z">
              <w:tcPr>
                <w:tcW w:w="469" w:type="pct"/>
                <w:gridSpan w:val="2"/>
                <w:tcBorders>
                  <w:top w:val="nil"/>
                  <w:left w:val="nil"/>
                  <w:bottom w:val="nil"/>
                  <w:right w:val="nil"/>
                </w:tcBorders>
                <w:shd w:val="clear" w:color="auto" w:fill="auto"/>
                <w:vAlign w:val="bottom"/>
                <w:hideMark/>
              </w:tcPr>
            </w:tcPrChange>
          </w:tcPr>
          <w:p w:rsidR="00387C5A" w:rsidRPr="00387C5A" w:rsidRDefault="00387C5A" w:rsidP="00160459">
            <w:pPr>
              <w:jc w:val="right"/>
              <w:rPr>
                <w:ins w:id="2039" w:author="Francisco Felix" w:date="2012-12-23T16:31:00Z"/>
                <w:color w:val="000000"/>
                <w:sz w:val="20"/>
                <w:szCs w:val="20"/>
                <w:lang w:eastAsia="en-US"/>
                <w:rPrChange w:id="2040" w:author="Francisco Felix" w:date="2012-12-23T16:43:00Z">
                  <w:rPr>
                    <w:ins w:id="2041" w:author="Francisco Felix" w:date="2012-12-23T16:31:00Z"/>
                    <w:rFonts w:ascii="Arial" w:hAnsi="Arial"/>
                    <w:color w:val="000000"/>
                    <w:sz w:val="20"/>
                    <w:szCs w:val="20"/>
                    <w:lang w:eastAsia="en-US"/>
                  </w:rPr>
                </w:rPrChange>
              </w:rPr>
            </w:pPr>
            <w:ins w:id="2042" w:author="Francisco Felix" w:date="2012-12-23T16:31:00Z">
              <w:r w:rsidRPr="00387C5A">
                <w:rPr>
                  <w:color w:val="000000"/>
                  <w:sz w:val="20"/>
                  <w:szCs w:val="20"/>
                  <w:lang w:eastAsia="en-US"/>
                  <w:rPrChange w:id="2043" w:author="Francisco Felix" w:date="2012-12-23T16:43:00Z">
                    <w:rPr>
                      <w:rFonts w:ascii="Arial" w:hAnsi="Arial"/>
                      <w:color w:val="000000"/>
                      <w:sz w:val="20"/>
                      <w:szCs w:val="20"/>
                      <w:lang w:eastAsia="en-US"/>
                    </w:rPr>
                  </w:rPrChange>
                </w:rPr>
                <w:t>11,3</w:t>
              </w:r>
            </w:ins>
          </w:p>
        </w:tc>
        <w:tc>
          <w:tcPr>
            <w:tcW w:w="558" w:type="pct"/>
            <w:shd w:val="clear" w:color="auto" w:fill="auto"/>
            <w:vAlign w:val="bottom"/>
            <w:hideMark/>
            <w:tcPrChange w:id="2044" w:author="Francisco Felix" w:date="2012-12-23T16:45:00Z">
              <w:tcPr>
                <w:tcW w:w="519"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2045" w:author="Francisco Felix" w:date="2012-12-23T16:31:00Z"/>
                <w:color w:val="000000"/>
                <w:sz w:val="20"/>
                <w:szCs w:val="20"/>
                <w:lang w:eastAsia="en-US"/>
                <w:rPrChange w:id="2046" w:author="Francisco Felix" w:date="2012-12-23T16:43:00Z">
                  <w:rPr>
                    <w:ins w:id="2047" w:author="Francisco Felix" w:date="2012-12-23T16:31:00Z"/>
                    <w:rFonts w:ascii="Arial" w:hAnsi="Arial"/>
                    <w:color w:val="000000"/>
                    <w:sz w:val="20"/>
                    <w:szCs w:val="20"/>
                    <w:lang w:eastAsia="en-US"/>
                  </w:rPr>
                </w:rPrChange>
              </w:rPr>
            </w:pPr>
            <w:ins w:id="2048" w:author="Francisco Felix" w:date="2012-12-23T16:31:00Z">
              <w:r w:rsidRPr="00387C5A">
                <w:rPr>
                  <w:color w:val="000000"/>
                  <w:sz w:val="20"/>
                  <w:szCs w:val="20"/>
                  <w:lang w:eastAsia="en-US"/>
                  <w:rPrChange w:id="2049" w:author="Francisco Felix" w:date="2012-12-23T16:43:00Z">
                    <w:rPr>
                      <w:rFonts w:ascii="Arial" w:hAnsi="Arial"/>
                      <w:color w:val="000000"/>
                      <w:sz w:val="20"/>
                      <w:szCs w:val="20"/>
                      <w:lang w:eastAsia="en-US"/>
                    </w:rPr>
                  </w:rPrChange>
                </w:rPr>
                <w:t>2,9</w:t>
              </w:r>
            </w:ins>
          </w:p>
        </w:tc>
        <w:tc>
          <w:tcPr>
            <w:tcW w:w="411" w:type="pct"/>
            <w:shd w:val="clear" w:color="auto" w:fill="auto"/>
            <w:vAlign w:val="bottom"/>
            <w:hideMark/>
            <w:tcPrChange w:id="2050"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2051" w:author="Francisco Felix" w:date="2012-12-23T16:31:00Z"/>
                <w:color w:val="000000"/>
                <w:sz w:val="20"/>
                <w:szCs w:val="20"/>
                <w:lang w:eastAsia="en-US"/>
                <w:rPrChange w:id="2052" w:author="Francisco Felix" w:date="2012-12-23T16:43:00Z">
                  <w:rPr>
                    <w:ins w:id="2053" w:author="Francisco Felix" w:date="2012-12-23T16:31:00Z"/>
                    <w:rFonts w:ascii="Arial" w:hAnsi="Arial"/>
                    <w:color w:val="000000"/>
                    <w:sz w:val="20"/>
                    <w:szCs w:val="20"/>
                    <w:lang w:eastAsia="en-US"/>
                  </w:rPr>
                </w:rPrChange>
              </w:rPr>
            </w:pPr>
            <w:ins w:id="2054" w:author="Francisco Felix" w:date="2012-12-23T16:31:00Z">
              <w:r w:rsidRPr="00387C5A">
                <w:rPr>
                  <w:color w:val="000000"/>
                  <w:sz w:val="20"/>
                  <w:szCs w:val="20"/>
                  <w:lang w:eastAsia="en-US"/>
                  <w:rPrChange w:id="2055" w:author="Francisco Felix" w:date="2012-12-23T16:43:00Z">
                    <w:rPr>
                      <w:rFonts w:ascii="Arial" w:hAnsi="Arial"/>
                      <w:color w:val="000000"/>
                      <w:sz w:val="20"/>
                      <w:szCs w:val="20"/>
                      <w:lang w:eastAsia="en-US"/>
                    </w:rPr>
                  </w:rPrChange>
                </w:rPr>
                <w:t>32,77</w:t>
              </w:r>
            </w:ins>
          </w:p>
        </w:tc>
        <w:tc>
          <w:tcPr>
            <w:tcW w:w="524" w:type="pct"/>
            <w:shd w:val="clear" w:color="auto" w:fill="auto"/>
            <w:vAlign w:val="bottom"/>
            <w:hideMark/>
            <w:tcPrChange w:id="2056" w:author="Francisco Felix" w:date="2012-12-23T16:45:00Z">
              <w:tcPr>
                <w:tcW w:w="457"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2057" w:author="Francisco Felix" w:date="2012-12-23T16:31:00Z"/>
                <w:color w:val="000000"/>
                <w:sz w:val="20"/>
                <w:szCs w:val="20"/>
                <w:lang w:eastAsia="en-US"/>
                <w:rPrChange w:id="2058" w:author="Francisco Felix" w:date="2012-12-23T16:43:00Z">
                  <w:rPr>
                    <w:ins w:id="2059" w:author="Francisco Felix" w:date="2012-12-23T16:31:00Z"/>
                    <w:rFonts w:ascii="Arial" w:hAnsi="Arial"/>
                    <w:color w:val="000000"/>
                    <w:sz w:val="20"/>
                    <w:szCs w:val="20"/>
                    <w:lang w:eastAsia="en-US"/>
                  </w:rPr>
                </w:rPrChange>
              </w:rPr>
            </w:pPr>
            <w:ins w:id="2060" w:author="Francisco Felix" w:date="2012-12-23T16:31:00Z">
              <w:r w:rsidRPr="00387C5A">
                <w:rPr>
                  <w:color w:val="000000"/>
                  <w:sz w:val="20"/>
                  <w:szCs w:val="20"/>
                  <w:lang w:eastAsia="en-US"/>
                  <w:rPrChange w:id="2061" w:author="Francisco Felix" w:date="2012-12-23T16:43:00Z">
                    <w:rPr>
                      <w:rFonts w:ascii="Arial" w:hAnsi="Arial"/>
                      <w:color w:val="000000"/>
                      <w:sz w:val="20"/>
                      <w:szCs w:val="20"/>
                      <w:lang w:eastAsia="en-US"/>
                    </w:rPr>
                  </w:rPrChange>
                </w:rPr>
                <w:t>8</w:t>
              </w:r>
            </w:ins>
          </w:p>
        </w:tc>
        <w:tc>
          <w:tcPr>
            <w:tcW w:w="421" w:type="pct"/>
            <w:shd w:val="clear" w:color="auto" w:fill="auto"/>
            <w:vAlign w:val="bottom"/>
            <w:hideMark/>
            <w:tcPrChange w:id="2062" w:author="Francisco Felix" w:date="2012-12-23T16:45:00Z">
              <w:tcPr>
                <w:tcW w:w="385" w:type="pct"/>
                <w:gridSpan w:val="3"/>
                <w:tcBorders>
                  <w:top w:val="nil"/>
                  <w:left w:val="nil"/>
                  <w:bottom w:val="nil"/>
                  <w:right w:val="nil"/>
                </w:tcBorders>
                <w:shd w:val="clear" w:color="auto" w:fill="auto"/>
                <w:vAlign w:val="bottom"/>
                <w:hideMark/>
              </w:tcPr>
            </w:tcPrChange>
          </w:tcPr>
          <w:p w:rsidR="00387C5A" w:rsidRPr="00387C5A" w:rsidRDefault="00387C5A" w:rsidP="00160459">
            <w:pPr>
              <w:rPr>
                <w:ins w:id="2063" w:author="Francisco Felix" w:date="2012-12-23T16:31:00Z"/>
                <w:color w:val="000000"/>
                <w:sz w:val="20"/>
                <w:szCs w:val="20"/>
                <w:lang w:eastAsia="en-US"/>
                <w:rPrChange w:id="2064" w:author="Francisco Felix" w:date="2012-12-23T16:43:00Z">
                  <w:rPr>
                    <w:ins w:id="2065" w:author="Francisco Felix" w:date="2012-12-23T16:31:00Z"/>
                    <w:rFonts w:ascii="Arial" w:hAnsi="Arial"/>
                    <w:color w:val="000000"/>
                    <w:sz w:val="20"/>
                    <w:szCs w:val="20"/>
                    <w:lang w:eastAsia="en-US"/>
                  </w:rPr>
                </w:rPrChange>
              </w:rPr>
            </w:pPr>
            <w:ins w:id="2066" w:author="Francisco Felix" w:date="2012-12-23T16:31:00Z">
              <w:r w:rsidRPr="00387C5A">
                <w:rPr>
                  <w:color w:val="000000"/>
                  <w:sz w:val="20"/>
                  <w:szCs w:val="20"/>
                  <w:lang w:eastAsia="en-US"/>
                  <w:rPrChange w:id="2067" w:author="Francisco Felix" w:date="2012-12-23T16:43:00Z">
                    <w:rPr>
                      <w:rFonts w:ascii="Arial" w:hAnsi="Arial"/>
                      <w:color w:val="000000"/>
                      <w:sz w:val="20"/>
                      <w:szCs w:val="20"/>
                      <w:lang w:eastAsia="en-US"/>
                    </w:rPr>
                  </w:rPrChange>
                </w:rPr>
                <w:t>RNM</w:t>
              </w:r>
            </w:ins>
          </w:p>
        </w:tc>
        <w:tc>
          <w:tcPr>
            <w:tcW w:w="349" w:type="pct"/>
            <w:shd w:val="clear" w:color="auto" w:fill="auto"/>
            <w:vAlign w:val="bottom"/>
            <w:hideMark/>
            <w:tcPrChange w:id="2068" w:author="Francisco Felix" w:date="2012-12-23T16:45:00Z">
              <w:tcPr>
                <w:tcW w:w="330" w:type="pct"/>
                <w:gridSpan w:val="3"/>
                <w:tcBorders>
                  <w:top w:val="nil"/>
                  <w:left w:val="nil"/>
                  <w:bottom w:val="nil"/>
                  <w:right w:val="nil"/>
                </w:tcBorders>
                <w:shd w:val="clear" w:color="auto" w:fill="auto"/>
                <w:vAlign w:val="bottom"/>
                <w:hideMark/>
              </w:tcPr>
            </w:tcPrChange>
          </w:tcPr>
          <w:p w:rsidR="00387C5A" w:rsidRPr="00387C5A" w:rsidRDefault="00387C5A" w:rsidP="00160459">
            <w:pPr>
              <w:jc w:val="right"/>
              <w:rPr>
                <w:ins w:id="2069" w:author="Francisco Felix" w:date="2012-12-23T16:31:00Z"/>
                <w:color w:val="000000"/>
                <w:sz w:val="20"/>
                <w:szCs w:val="20"/>
                <w:lang w:eastAsia="en-US"/>
                <w:rPrChange w:id="2070" w:author="Francisco Felix" w:date="2012-12-23T16:43:00Z">
                  <w:rPr>
                    <w:ins w:id="2071" w:author="Francisco Felix" w:date="2012-12-23T16:31:00Z"/>
                    <w:rFonts w:ascii="Arial" w:hAnsi="Arial"/>
                    <w:color w:val="000000"/>
                    <w:sz w:val="20"/>
                    <w:szCs w:val="20"/>
                    <w:lang w:eastAsia="en-US"/>
                  </w:rPr>
                </w:rPrChange>
              </w:rPr>
            </w:pPr>
            <w:ins w:id="2072" w:author="Francisco Felix" w:date="2012-12-23T16:31:00Z">
              <w:r w:rsidRPr="00387C5A">
                <w:rPr>
                  <w:color w:val="000000"/>
                  <w:sz w:val="20"/>
                  <w:szCs w:val="20"/>
                  <w:lang w:eastAsia="en-US"/>
                  <w:rPrChange w:id="2073" w:author="Francisco Felix" w:date="2012-12-23T16:43:00Z">
                    <w:rPr>
                      <w:rFonts w:ascii="Arial" w:hAnsi="Arial"/>
                      <w:color w:val="000000"/>
                      <w:sz w:val="20"/>
                      <w:szCs w:val="20"/>
                      <w:lang w:eastAsia="en-US"/>
                    </w:rPr>
                  </w:rPrChange>
                </w:rPr>
                <w:t>4,9</w:t>
              </w:r>
            </w:ins>
          </w:p>
        </w:tc>
      </w:tr>
    </w:tbl>
    <w:p w:rsidR="00160459" w:rsidRDefault="00160459" w:rsidP="005F0D2E">
      <w:pPr>
        <w:jc w:val="both"/>
        <w:divId w:val="1610505160"/>
        <w:rPr>
          <w:ins w:id="2074" w:author="Francisco Felix" w:date="2012-12-23T16:56:00Z"/>
          <w:b/>
          <w:color w:val="000000"/>
        </w:rPr>
      </w:pPr>
    </w:p>
    <w:p w:rsidR="005C368B" w:rsidRDefault="005C368B" w:rsidP="005F0D2E">
      <w:pPr>
        <w:jc w:val="both"/>
        <w:divId w:val="1610505160"/>
        <w:rPr>
          <w:ins w:id="2075" w:author="Francisco Felix" w:date="2012-12-23T16:56:00Z"/>
          <w:b/>
          <w:color w:val="000000"/>
        </w:rPr>
      </w:pPr>
    </w:p>
    <w:p w:rsidR="005C368B" w:rsidRDefault="005C368B" w:rsidP="005F0D2E">
      <w:pPr>
        <w:jc w:val="both"/>
        <w:divId w:val="1610505160"/>
        <w:rPr>
          <w:ins w:id="2076" w:author="Francisco Felix" w:date="2012-12-23T16:56:00Z"/>
          <w:b/>
          <w:color w:val="000000"/>
        </w:rPr>
      </w:pPr>
    </w:p>
    <w:p w:rsidR="005C368B" w:rsidRDefault="005C368B" w:rsidP="005F0D2E">
      <w:pPr>
        <w:jc w:val="both"/>
        <w:divId w:val="1610505160"/>
        <w:rPr>
          <w:ins w:id="2077" w:author="Francisco Felix" w:date="2012-12-23T16:56:00Z"/>
          <w:b/>
          <w:color w:val="000000"/>
        </w:rPr>
      </w:pPr>
    </w:p>
    <w:p w:rsidR="005C368B" w:rsidRDefault="00B74142" w:rsidP="005F0D2E">
      <w:pPr>
        <w:jc w:val="both"/>
        <w:divId w:val="1610505160"/>
        <w:rPr>
          <w:ins w:id="2078" w:author="Francisco Felix" w:date="2012-12-23T17:18:00Z"/>
          <w:b/>
          <w:color w:val="000000"/>
        </w:rPr>
      </w:pPr>
      <w:ins w:id="2079" w:author="Francisco Felix" w:date="2012-12-23T17:18:00Z">
        <w:r>
          <w:rPr>
            <w:b/>
            <w:color w:val="000000"/>
          </w:rPr>
          <w:br w:type="page"/>
          <w:t>Figure 3:</w:t>
        </w:r>
        <w:bookmarkStart w:id="2080" w:name="_GoBack"/>
        <w:bookmarkEnd w:id="2080"/>
      </w:ins>
    </w:p>
    <w:p w:rsidR="00B74142" w:rsidRPr="00806F44" w:rsidRDefault="00B74142" w:rsidP="005F0D2E">
      <w:pPr>
        <w:jc w:val="both"/>
        <w:divId w:val="1610505160"/>
        <w:rPr>
          <w:b/>
          <w:color w:val="000000"/>
        </w:rPr>
      </w:pPr>
      <w:ins w:id="2081" w:author="Francisco Felix" w:date="2012-12-23T17:19:00Z">
        <w:r>
          <w:rPr>
            <w:b/>
            <w:noProof/>
            <w:color w:val="000000"/>
            <w:lang w:val="en-US" w:eastAsia="en-US"/>
          </w:rPr>
          <w:drawing>
            <wp:inline distT="0" distB="0" distL="0" distR="0">
              <wp:extent cx="5393055" cy="5393055"/>
              <wp:effectExtent l="0" t="0" r="0" b="0"/>
              <wp:docPr id="3" name="Picture 3" descr="Macintosh HD:Users:Helder:SkyDrive:Trabalhos:Production:Pain:est: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lder:SkyDrive:Trabalhos:Production:Pain:est:Rplo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055" cy="5393055"/>
                      </a:xfrm>
                      <a:prstGeom prst="rect">
                        <a:avLst/>
                      </a:prstGeom>
                      <a:noFill/>
                      <a:ln>
                        <a:noFill/>
                      </a:ln>
                    </pic:spPr>
                  </pic:pic>
                </a:graphicData>
              </a:graphic>
            </wp:inline>
          </w:drawing>
        </w:r>
      </w:ins>
    </w:p>
    <w:sectPr w:rsidR="00B74142" w:rsidRPr="00806F44" w:rsidSect="004204E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9" w:author="mbritto" w:date="2012-12-19T10:51:00Z" w:initials="mb">
    <w:p w:rsidR="00387C5A" w:rsidRDefault="00387C5A">
      <w:pPr>
        <w:pStyle w:val="CommentText"/>
      </w:pPr>
      <w:r>
        <w:rPr>
          <w:rStyle w:val="CommentReference"/>
        </w:rPr>
        <w:annotationRef/>
      </w:r>
      <w:r>
        <w:rPr>
          <w:rFonts w:ascii="Arial" w:hAnsi="Arial" w:cs="Arial"/>
          <w:sz w:val="24"/>
          <w:szCs w:val="24"/>
        </w:rPr>
        <w:t xml:space="preserve">Comunicações breves e relatos de caso devem ter no máximo 3.000 palavras (da introdução ao final da conclusão). Comunicações breves são relatos dos resultados de estudos em andamento ou que tenham sido concluídos recentemente, mas cuja publicação urgente é importante. </w:t>
      </w:r>
      <w:r w:rsidRPr="00926663">
        <w:rPr>
          <w:rFonts w:ascii="Arial" w:hAnsi="Arial" w:cs="Arial"/>
          <w:sz w:val="24"/>
          <w:szCs w:val="24"/>
          <w:highlight w:val="yellow"/>
        </w:rPr>
        <w:t xml:space="preserve">Devem ser estruturadas em Introdução, </w:t>
      </w:r>
      <w:r w:rsidRPr="00926663">
        <w:rPr>
          <w:rFonts w:ascii="Arial" w:hAnsi="Arial" w:cs="Arial"/>
          <w:b/>
          <w:sz w:val="24"/>
          <w:szCs w:val="24"/>
          <w:highlight w:val="yellow"/>
        </w:rPr>
        <w:t>Objetivo</w:t>
      </w:r>
      <w:r w:rsidRPr="00926663">
        <w:rPr>
          <w:rFonts w:ascii="Arial" w:hAnsi="Arial" w:cs="Arial"/>
          <w:sz w:val="24"/>
          <w:szCs w:val="24"/>
          <w:highlight w:val="yellow"/>
        </w:rPr>
        <w:t>, Métodos, Resultados, Discussão e Conclusão, como em artigos originais</w:t>
      </w:r>
    </w:p>
  </w:comment>
  <w:comment w:id="252" w:author="Francisco Felix" w:date="2012-12-20T16:08:00Z" w:initials="FF">
    <w:p w:rsidR="00387C5A" w:rsidRDefault="00387C5A">
      <w:pPr>
        <w:pStyle w:val="CommentText"/>
      </w:pPr>
      <w:r>
        <w:rPr>
          <w:rStyle w:val="CommentReference"/>
        </w:rPr>
        <w:annotationRef/>
      </w:r>
      <w:r>
        <w:t>Na verdade, eu forneci o endereço digital apenas para permitir o acesso facilitado ao artigo. A revista em questão é impressa, e o artigo citado foi impresso (tenho um exemplar da revista). Não existe outra URL para o artigo. Infelizmente, o Governo do Estado do Ceará sempre redireciona todas as tentativas de acesso a qualquer sítio de seu portal para a página inicial. A única maneira de evitar seria configurando o browser. Como a revista não é indexada, não é possível acessá-la de outra maneira.</w:t>
      </w:r>
    </w:p>
  </w:comment>
  <w:comment w:id="258" w:author="mbritto" w:date="2012-12-19T10:51:00Z" w:initials="mb">
    <w:p w:rsidR="00387C5A" w:rsidRDefault="00387C5A">
      <w:pPr>
        <w:pStyle w:val="CommentText"/>
      </w:pPr>
      <w:r>
        <w:rPr>
          <w:rStyle w:val="CommentReference"/>
        </w:rPr>
        <w:annotationRef/>
      </w:r>
      <w:r>
        <w:t xml:space="preserve">Atenção: </w:t>
      </w:r>
      <w:r>
        <w:rPr>
          <w:rFonts w:ascii="Arial" w:hAnsi="Arial" w:cs="Arial"/>
          <w:sz w:val="24"/>
          <w:szCs w:val="24"/>
        </w:rPr>
        <w:t xml:space="preserve"> </w:t>
      </w:r>
      <w:r w:rsidRPr="00283B36">
        <w:rPr>
          <w:rFonts w:ascii="Arial" w:hAnsi="Arial" w:cs="Arial"/>
          <w:sz w:val="24"/>
          <w:szCs w:val="24"/>
          <w:highlight w:val="yellow"/>
        </w:rPr>
        <w:t>Para textos publicados na internet, a fonte localizadora completa (URL) ou endereço é necessário (não apenas a página principal de um site ou link), de maneira que, copiando o endereço completo em seus programas para navegação na internet, os leitores possam ser levados diretamente ao documento citado, e não a um site geral.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46E7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8"/>
  <w:hyphenationZone w:val="4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BC"/>
    <w:rsid w:val="0002690B"/>
    <w:rsid w:val="000539AA"/>
    <w:rsid w:val="00065F67"/>
    <w:rsid w:val="00070816"/>
    <w:rsid w:val="000B1382"/>
    <w:rsid w:val="000C5527"/>
    <w:rsid w:val="001058C5"/>
    <w:rsid w:val="0013721C"/>
    <w:rsid w:val="00141BFC"/>
    <w:rsid w:val="00160459"/>
    <w:rsid w:val="00160BEC"/>
    <w:rsid w:val="0018772E"/>
    <w:rsid w:val="00192F1C"/>
    <w:rsid w:val="001A0ED1"/>
    <w:rsid w:val="00226BBD"/>
    <w:rsid w:val="00256F24"/>
    <w:rsid w:val="00283B36"/>
    <w:rsid w:val="00295720"/>
    <w:rsid w:val="002A09A6"/>
    <w:rsid w:val="002E7556"/>
    <w:rsid w:val="00305E24"/>
    <w:rsid w:val="003132C7"/>
    <w:rsid w:val="00316BF1"/>
    <w:rsid w:val="00342F1E"/>
    <w:rsid w:val="003442E3"/>
    <w:rsid w:val="003515DC"/>
    <w:rsid w:val="003745DC"/>
    <w:rsid w:val="00375E21"/>
    <w:rsid w:val="00387C5A"/>
    <w:rsid w:val="00391EE0"/>
    <w:rsid w:val="003D4424"/>
    <w:rsid w:val="003D4B0C"/>
    <w:rsid w:val="003F673E"/>
    <w:rsid w:val="004204E5"/>
    <w:rsid w:val="004549BC"/>
    <w:rsid w:val="004957B2"/>
    <w:rsid w:val="00497B63"/>
    <w:rsid w:val="004B4BE4"/>
    <w:rsid w:val="0050223F"/>
    <w:rsid w:val="0050607A"/>
    <w:rsid w:val="00525DEE"/>
    <w:rsid w:val="00541F23"/>
    <w:rsid w:val="005556BF"/>
    <w:rsid w:val="005C368B"/>
    <w:rsid w:val="005F0D2E"/>
    <w:rsid w:val="006129CE"/>
    <w:rsid w:val="006358DF"/>
    <w:rsid w:val="00642844"/>
    <w:rsid w:val="006658BF"/>
    <w:rsid w:val="00674081"/>
    <w:rsid w:val="006C6BCE"/>
    <w:rsid w:val="006E143C"/>
    <w:rsid w:val="006F0E53"/>
    <w:rsid w:val="0070466D"/>
    <w:rsid w:val="007807D3"/>
    <w:rsid w:val="007C6389"/>
    <w:rsid w:val="0080153A"/>
    <w:rsid w:val="00806F44"/>
    <w:rsid w:val="00822DF5"/>
    <w:rsid w:val="00870F0B"/>
    <w:rsid w:val="008E2CCC"/>
    <w:rsid w:val="008F0CE2"/>
    <w:rsid w:val="00903C74"/>
    <w:rsid w:val="00911D1A"/>
    <w:rsid w:val="009138E7"/>
    <w:rsid w:val="00926663"/>
    <w:rsid w:val="009B0F47"/>
    <w:rsid w:val="009C3740"/>
    <w:rsid w:val="009E6D6E"/>
    <w:rsid w:val="00A36940"/>
    <w:rsid w:val="00A71959"/>
    <w:rsid w:val="00A72947"/>
    <w:rsid w:val="00A84FB9"/>
    <w:rsid w:val="00B4719C"/>
    <w:rsid w:val="00B67265"/>
    <w:rsid w:val="00B74142"/>
    <w:rsid w:val="00B82491"/>
    <w:rsid w:val="00BA3BEC"/>
    <w:rsid w:val="00BE699E"/>
    <w:rsid w:val="00C610E0"/>
    <w:rsid w:val="00C7067E"/>
    <w:rsid w:val="00CB61A1"/>
    <w:rsid w:val="00D341CD"/>
    <w:rsid w:val="00D53332"/>
    <w:rsid w:val="00DC25BC"/>
    <w:rsid w:val="00DC76F9"/>
    <w:rsid w:val="00DF4C99"/>
    <w:rsid w:val="00E22E1F"/>
    <w:rsid w:val="00E26619"/>
    <w:rsid w:val="00ED0E5C"/>
    <w:rsid w:val="00F23393"/>
    <w:rsid w:val="00F45170"/>
    <w:rsid w:val="00F72630"/>
    <w:rsid w:val="00FE4928"/>
    <w:rsid w:val="00FF1F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E5"/>
    <w:rPr>
      <w:sz w:val="24"/>
      <w:szCs w:val="24"/>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4E5"/>
    <w:pPr>
      <w:spacing w:before="100" w:beforeAutospacing="1" w:after="100" w:afterAutospacing="1"/>
    </w:pPr>
    <w:rPr>
      <w:color w:val="000000"/>
    </w:rPr>
  </w:style>
  <w:style w:type="character" w:styleId="Strong">
    <w:name w:val="Strong"/>
    <w:uiPriority w:val="22"/>
    <w:qFormat/>
    <w:rsid w:val="004204E5"/>
    <w:rPr>
      <w:b/>
      <w:bCs/>
    </w:rPr>
  </w:style>
  <w:style w:type="paragraph" w:styleId="BalloonText">
    <w:name w:val="Balloon Text"/>
    <w:basedOn w:val="Normal"/>
    <w:link w:val="BalloonTextChar"/>
    <w:uiPriority w:val="99"/>
    <w:semiHidden/>
    <w:unhideWhenUsed/>
    <w:rsid w:val="009B0F47"/>
    <w:rPr>
      <w:rFonts w:ascii="Tahoma" w:hAnsi="Tahoma" w:cs="Tahoma"/>
      <w:sz w:val="16"/>
      <w:szCs w:val="16"/>
    </w:rPr>
  </w:style>
  <w:style w:type="character" w:customStyle="1" w:styleId="BalloonTextChar">
    <w:name w:val="Balloon Text Char"/>
    <w:link w:val="BalloonText"/>
    <w:uiPriority w:val="99"/>
    <w:semiHidden/>
    <w:rsid w:val="009B0F47"/>
    <w:rPr>
      <w:rFonts w:ascii="Tahoma" w:hAnsi="Tahoma" w:cs="Tahoma"/>
      <w:sz w:val="16"/>
      <w:szCs w:val="16"/>
    </w:rPr>
  </w:style>
  <w:style w:type="character" w:styleId="Hyperlink">
    <w:name w:val="Hyperlink"/>
    <w:uiPriority w:val="99"/>
    <w:unhideWhenUsed/>
    <w:rsid w:val="005F0D2E"/>
    <w:rPr>
      <w:color w:val="0000FF"/>
      <w:u w:val="single"/>
    </w:rPr>
  </w:style>
  <w:style w:type="character" w:styleId="FollowedHyperlink">
    <w:name w:val="FollowedHyperlink"/>
    <w:uiPriority w:val="99"/>
    <w:semiHidden/>
    <w:unhideWhenUsed/>
    <w:rsid w:val="007807D3"/>
    <w:rPr>
      <w:color w:val="800080"/>
      <w:u w:val="single"/>
    </w:rPr>
  </w:style>
  <w:style w:type="character" w:styleId="CommentReference">
    <w:name w:val="annotation reference"/>
    <w:uiPriority w:val="99"/>
    <w:semiHidden/>
    <w:unhideWhenUsed/>
    <w:rsid w:val="00926663"/>
    <w:rPr>
      <w:sz w:val="16"/>
      <w:szCs w:val="16"/>
    </w:rPr>
  </w:style>
  <w:style w:type="paragraph" w:styleId="CommentText">
    <w:name w:val="annotation text"/>
    <w:basedOn w:val="Normal"/>
    <w:link w:val="CommentTextChar"/>
    <w:uiPriority w:val="99"/>
    <w:semiHidden/>
    <w:unhideWhenUsed/>
    <w:rsid w:val="00926663"/>
    <w:rPr>
      <w:sz w:val="20"/>
      <w:szCs w:val="20"/>
    </w:rPr>
  </w:style>
  <w:style w:type="character" w:customStyle="1" w:styleId="CommentTextChar">
    <w:name w:val="Comment Text Char"/>
    <w:basedOn w:val="DefaultParagraphFont"/>
    <w:link w:val="CommentText"/>
    <w:uiPriority w:val="99"/>
    <w:semiHidden/>
    <w:rsid w:val="00926663"/>
  </w:style>
  <w:style w:type="paragraph" w:styleId="CommentSubject">
    <w:name w:val="annotation subject"/>
    <w:basedOn w:val="CommentText"/>
    <w:next w:val="CommentText"/>
    <w:link w:val="CommentSubjectChar"/>
    <w:uiPriority w:val="99"/>
    <w:semiHidden/>
    <w:unhideWhenUsed/>
    <w:rsid w:val="00926663"/>
    <w:rPr>
      <w:b/>
      <w:bCs/>
    </w:rPr>
  </w:style>
  <w:style w:type="character" w:customStyle="1" w:styleId="CommentSubjectChar">
    <w:name w:val="Comment Subject Char"/>
    <w:link w:val="CommentSubject"/>
    <w:uiPriority w:val="99"/>
    <w:semiHidden/>
    <w:rsid w:val="00926663"/>
    <w:rPr>
      <w:b/>
      <w:bCs/>
    </w:rPr>
  </w:style>
  <w:style w:type="character" w:customStyle="1" w:styleId="protocol-title">
    <w:name w:val="protocol-title"/>
    <w:rsid w:val="002957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E5"/>
    <w:rPr>
      <w:sz w:val="24"/>
      <w:szCs w:val="24"/>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4E5"/>
    <w:pPr>
      <w:spacing w:before="100" w:beforeAutospacing="1" w:after="100" w:afterAutospacing="1"/>
    </w:pPr>
    <w:rPr>
      <w:color w:val="000000"/>
    </w:rPr>
  </w:style>
  <w:style w:type="character" w:styleId="Strong">
    <w:name w:val="Strong"/>
    <w:uiPriority w:val="22"/>
    <w:qFormat/>
    <w:rsid w:val="004204E5"/>
    <w:rPr>
      <w:b/>
      <w:bCs/>
    </w:rPr>
  </w:style>
  <w:style w:type="paragraph" w:styleId="BalloonText">
    <w:name w:val="Balloon Text"/>
    <w:basedOn w:val="Normal"/>
    <w:link w:val="BalloonTextChar"/>
    <w:uiPriority w:val="99"/>
    <w:semiHidden/>
    <w:unhideWhenUsed/>
    <w:rsid w:val="009B0F47"/>
    <w:rPr>
      <w:rFonts w:ascii="Tahoma" w:hAnsi="Tahoma" w:cs="Tahoma"/>
      <w:sz w:val="16"/>
      <w:szCs w:val="16"/>
    </w:rPr>
  </w:style>
  <w:style w:type="character" w:customStyle="1" w:styleId="BalloonTextChar">
    <w:name w:val="Balloon Text Char"/>
    <w:link w:val="BalloonText"/>
    <w:uiPriority w:val="99"/>
    <w:semiHidden/>
    <w:rsid w:val="009B0F47"/>
    <w:rPr>
      <w:rFonts w:ascii="Tahoma" w:hAnsi="Tahoma" w:cs="Tahoma"/>
      <w:sz w:val="16"/>
      <w:szCs w:val="16"/>
    </w:rPr>
  </w:style>
  <w:style w:type="character" w:styleId="Hyperlink">
    <w:name w:val="Hyperlink"/>
    <w:uiPriority w:val="99"/>
    <w:unhideWhenUsed/>
    <w:rsid w:val="005F0D2E"/>
    <w:rPr>
      <w:color w:val="0000FF"/>
      <w:u w:val="single"/>
    </w:rPr>
  </w:style>
  <w:style w:type="character" w:styleId="FollowedHyperlink">
    <w:name w:val="FollowedHyperlink"/>
    <w:uiPriority w:val="99"/>
    <w:semiHidden/>
    <w:unhideWhenUsed/>
    <w:rsid w:val="007807D3"/>
    <w:rPr>
      <w:color w:val="800080"/>
      <w:u w:val="single"/>
    </w:rPr>
  </w:style>
  <w:style w:type="character" w:styleId="CommentReference">
    <w:name w:val="annotation reference"/>
    <w:uiPriority w:val="99"/>
    <w:semiHidden/>
    <w:unhideWhenUsed/>
    <w:rsid w:val="00926663"/>
    <w:rPr>
      <w:sz w:val="16"/>
      <w:szCs w:val="16"/>
    </w:rPr>
  </w:style>
  <w:style w:type="paragraph" w:styleId="CommentText">
    <w:name w:val="annotation text"/>
    <w:basedOn w:val="Normal"/>
    <w:link w:val="CommentTextChar"/>
    <w:uiPriority w:val="99"/>
    <w:semiHidden/>
    <w:unhideWhenUsed/>
    <w:rsid w:val="00926663"/>
    <w:rPr>
      <w:sz w:val="20"/>
      <w:szCs w:val="20"/>
    </w:rPr>
  </w:style>
  <w:style w:type="character" w:customStyle="1" w:styleId="CommentTextChar">
    <w:name w:val="Comment Text Char"/>
    <w:basedOn w:val="DefaultParagraphFont"/>
    <w:link w:val="CommentText"/>
    <w:uiPriority w:val="99"/>
    <w:semiHidden/>
    <w:rsid w:val="00926663"/>
  </w:style>
  <w:style w:type="paragraph" w:styleId="CommentSubject">
    <w:name w:val="annotation subject"/>
    <w:basedOn w:val="CommentText"/>
    <w:next w:val="CommentText"/>
    <w:link w:val="CommentSubjectChar"/>
    <w:uiPriority w:val="99"/>
    <w:semiHidden/>
    <w:unhideWhenUsed/>
    <w:rsid w:val="00926663"/>
    <w:rPr>
      <w:b/>
      <w:bCs/>
    </w:rPr>
  </w:style>
  <w:style w:type="character" w:customStyle="1" w:styleId="CommentSubjectChar">
    <w:name w:val="Comment Subject Char"/>
    <w:link w:val="CommentSubject"/>
    <w:uiPriority w:val="99"/>
    <w:semiHidden/>
    <w:rsid w:val="00926663"/>
    <w:rPr>
      <w:b/>
      <w:bCs/>
    </w:rPr>
  </w:style>
  <w:style w:type="character" w:customStyle="1" w:styleId="protocol-title">
    <w:name w:val="protocol-title"/>
    <w:rsid w:val="0029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128373">
      <w:marLeft w:val="0"/>
      <w:marRight w:val="0"/>
      <w:marTop w:val="0"/>
      <w:marBottom w:val="0"/>
      <w:divBdr>
        <w:top w:val="none" w:sz="0" w:space="0" w:color="auto"/>
        <w:left w:val="none" w:sz="0" w:space="0" w:color="auto"/>
        <w:bottom w:val="none" w:sz="0" w:space="0" w:color="auto"/>
        <w:right w:val="none" w:sz="0" w:space="0" w:color="auto"/>
      </w:divBdr>
      <w:divsChild>
        <w:div w:id="19163606">
          <w:marLeft w:val="0"/>
          <w:marRight w:val="0"/>
          <w:marTop w:val="679"/>
          <w:marBottom w:val="0"/>
          <w:divBdr>
            <w:top w:val="none" w:sz="0" w:space="0" w:color="auto"/>
            <w:left w:val="none" w:sz="0" w:space="0" w:color="auto"/>
            <w:bottom w:val="single" w:sz="6" w:space="1" w:color="006633"/>
            <w:right w:val="none" w:sz="0" w:space="0" w:color="auto"/>
          </w:divBdr>
        </w:div>
        <w:div w:id="63377472">
          <w:marLeft w:val="0"/>
          <w:marRight w:val="0"/>
          <w:marTop w:val="0"/>
          <w:marBottom w:val="0"/>
          <w:divBdr>
            <w:top w:val="none" w:sz="0" w:space="0" w:color="auto"/>
            <w:left w:val="none" w:sz="0" w:space="0" w:color="auto"/>
            <w:bottom w:val="none" w:sz="0" w:space="0" w:color="auto"/>
            <w:right w:val="none" w:sz="0" w:space="0" w:color="auto"/>
          </w:divBdr>
        </w:div>
        <w:div w:id="153298291">
          <w:marLeft w:val="0"/>
          <w:marRight w:val="0"/>
          <w:marTop w:val="0"/>
          <w:marBottom w:val="0"/>
          <w:divBdr>
            <w:top w:val="none" w:sz="0" w:space="0" w:color="auto"/>
            <w:left w:val="none" w:sz="0" w:space="0" w:color="auto"/>
            <w:bottom w:val="none" w:sz="0" w:space="0" w:color="auto"/>
            <w:right w:val="none" w:sz="0" w:space="0" w:color="auto"/>
          </w:divBdr>
        </w:div>
        <w:div w:id="155154186">
          <w:marLeft w:val="0"/>
          <w:marRight w:val="0"/>
          <w:marTop w:val="679"/>
          <w:marBottom w:val="0"/>
          <w:divBdr>
            <w:top w:val="none" w:sz="0" w:space="0" w:color="auto"/>
            <w:left w:val="none" w:sz="0" w:space="0" w:color="auto"/>
            <w:bottom w:val="single" w:sz="6" w:space="1" w:color="006633"/>
            <w:right w:val="none" w:sz="0" w:space="0" w:color="auto"/>
          </w:divBdr>
        </w:div>
        <w:div w:id="417752774">
          <w:marLeft w:val="0"/>
          <w:marRight w:val="0"/>
          <w:marTop w:val="679"/>
          <w:marBottom w:val="0"/>
          <w:divBdr>
            <w:top w:val="none" w:sz="0" w:space="0" w:color="auto"/>
            <w:left w:val="none" w:sz="0" w:space="0" w:color="auto"/>
            <w:bottom w:val="single" w:sz="6" w:space="1" w:color="006633"/>
            <w:right w:val="none" w:sz="0" w:space="0" w:color="auto"/>
          </w:divBdr>
        </w:div>
        <w:div w:id="450368771">
          <w:marLeft w:val="0"/>
          <w:marRight w:val="0"/>
          <w:marTop w:val="679"/>
          <w:marBottom w:val="0"/>
          <w:divBdr>
            <w:top w:val="none" w:sz="0" w:space="0" w:color="auto"/>
            <w:left w:val="none" w:sz="0" w:space="0" w:color="auto"/>
            <w:bottom w:val="single" w:sz="6" w:space="1" w:color="006633"/>
            <w:right w:val="none" w:sz="0" w:space="0" w:color="auto"/>
          </w:divBdr>
        </w:div>
        <w:div w:id="473333740">
          <w:marLeft w:val="0"/>
          <w:marRight w:val="0"/>
          <w:marTop w:val="679"/>
          <w:marBottom w:val="0"/>
          <w:divBdr>
            <w:top w:val="none" w:sz="0" w:space="0" w:color="auto"/>
            <w:left w:val="none" w:sz="0" w:space="0" w:color="auto"/>
            <w:bottom w:val="single" w:sz="6" w:space="1" w:color="006633"/>
            <w:right w:val="none" w:sz="0" w:space="0" w:color="auto"/>
          </w:divBdr>
        </w:div>
        <w:div w:id="482047238">
          <w:marLeft w:val="0"/>
          <w:marRight w:val="0"/>
          <w:marTop w:val="0"/>
          <w:marBottom w:val="0"/>
          <w:divBdr>
            <w:top w:val="none" w:sz="0" w:space="0" w:color="auto"/>
            <w:left w:val="none" w:sz="0" w:space="0" w:color="auto"/>
            <w:bottom w:val="none" w:sz="0" w:space="0" w:color="auto"/>
            <w:right w:val="none" w:sz="0" w:space="0" w:color="auto"/>
          </w:divBdr>
        </w:div>
        <w:div w:id="535045121">
          <w:marLeft w:val="0"/>
          <w:marRight w:val="0"/>
          <w:marTop w:val="0"/>
          <w:marBottom w:val="0"/>
          <w:divBdr>
            <w:top w:val="none" w:sz="0" w:space="0" w:color="auto"/>
            <w:left w:val="none" w:sz="0" w:space="0" w:color="auto"/>
            <w:bottom w:val="none" w:sz="0" w:space="0" w:color="auto"/>
            <w:right w:val="none" w:sz="0" w:space="0" w:color="auto"/>
          </w:divBdr>
          <w:divsChild>
            <w:div w:id="695429360">
              <w:marLeft w:val="0"/>
              <w:marRight w:val="0"/>
              <w:marTop w:val="0"/>
              <w:marBottom w:val="0"/>
              <w:divBdr>
                <w:top w:val="none" w:sz="0" w:space="0" w:color="auto"/>
                <w:left w:val="none" w:sz="0" w:space="0" w:color="auto"/>
                <w:bottom w:val="none" w:sz="0" w:space="0" w:color="auto"/>
                <w:right w:val="none" w:sz="0" w:space="0" w:color="auto"/>
              </w:divBdr>
            </w:div>
            <w:div w:id="1305699376">
              <w:marLeft w:val="0"/>
              <w:marRight w:val="0"/>
              <w:marTop w:val="0"/>
              <w:marBottom w:val="0"/>
              <w:divBdr>
                <w:top w:val="none" w:sz="0" w:space="0" w:color="auto"/>
                <w:left w:val="none" w:sz="0" w:space="0" w:color="auto"/>
                <w:bottom w:val="none" w:sz="0" w:space="0" w:color="auto"/>
                <w:right w:val="none" w:sz="0" w:space="0" w:color="auto"/>
              </w:divBdr>
            </w:div>
            <w:div w:id="1610505160">
              <w:marLeft w:val="0"/>
              <w:marRight w:val="0"/>
              <w:marTop w:val="0"/>
              <w:marBottom w:val="0"/>
              <w:divBdr>
                <w:top w:val="none" w:sz="0" w:space="0" w:color="auto"/>
                <w:left w:val="none" w:sz="0" w:space="0" w:color="auto"/>
                <w:bottom w:val="none" w:sz="0" w:space="0" w:color="auto"/>
                <w:right w:val="none" w:sz="0" w:space="0" w:color="auto"/>
              </w:divBdr>
            </w:div>
          </w:divsChild>
        </w:div>
        <w:div w:id="647976999">
          <w:marLeft w:val="0"/>
          <w:marRight w:val="0"/>
          <w:marTop w:val="0"/>
          <w:marBottom w:val="0"/>
          <w:divBdr>
            <w:top w:val="none" w:sz="0" w:space="0" w:color="auto"/>
            <w:left w:val="none" w:sz="0" w:space="0" w:color="auto"/>
            <w:bottom w:val="none" w:sz="0" w:space="0" w:color="auto"/>
            <w:right w:val="none" w:sz="0" w:space="0" w:color="auto"/>
          </w:divBdr>
        </w:div>
        <w:div w:id="802191571">
          <w:marLeft w:val="0"/>
          <w:marRight w:val="0"/>
          <w:marTop w:val="0"/>
          <w:marBottom w:val="0"/>
          <w:divBdr>
            <w:top w:val="none" w:sz="0" w:space="0" w:color="auto"/>
            <w:left w:val="none" w:sz="0" w:space="0" w:color="auto"/>
            <w:bottom w:val="none" w:sz="0" w:space="0" w:color="auto"/>
            <w:right w:val="none" w:sz="0" w:space="0" w:color="auto"/>
          </w:divBdr>
        </w:div>
        <w:div w:id="806897415">
          <w:marLeft w:val="0"/>
          <w:marRight w:val="0"/>
          <w:marTop w:val="679"/>
          <w:marBottom w:val="0"/>
          <w:divBdr>
            <w:top w:val="none" w:sz="0" w:space="0" w:color="auto"/>
            <w:left w:val="none" w:sz="0" w:space="0" w:color="auto"/>
            <w:bottom w:val="single" w:sz="6" w:space="1" w:color="006633"/>
            <w:right w:val="none" w:sz="0" w:space="0" w:color="auto"/>
          </w:divBdr>
        </w:div>
        <w:div w:id="1072001275">
          <w:marLeft w:val="0"/>
          <w:marRight w:val="0"/>
          <w:marTop w:val="0"/>
          <w:marBottom w:val="0"/>
          <w:divBdr>
            <w:top w:val="none" w:sz="0" w:space="0" w:color="auto"/>
            <w:left w:val="none" w:sz="0" w:space="0" w:color="auto"/>
            <w:bottom w:val="none" w:sz="0" w:space="0" w:color="auto"/>
            <w:right w:val="none" w:sz="0" w:space="0" w:color="auto"/>
          </w:divBdr>
        </w:div>
        <w:div w:id="1381515880">
          <w:marLeft w:val="0"/>
          <w:marRight w:val="0"/>
          <w:marTop w:val="679"/>
          <w:marBottom w:val="0"/>
          <w:divBdr>
            <w:top w:val="none" w:sz="0" w:space="0" w:color="auto"/>
            <w:left w:val="none" w:sz="0" w:space="0" w:color="auto"/>
            <w:bottom w:val="single" w:sz="6" w:space="1" w:color="006633"/>
            <w:right w:val="none" w:sz="0" w:space="0" w:color="auto"/>
          </w:divBdr>
        </w:div>
        <w:div w:id="1471249226">
          <w:marLeft w:val="0"/>
          <w:marRight w:val="0"/>
          <w:marTop w:val="679"/>
          <w:marBottom w:val="0"/>
          <w:divBdr>
            <w:top w:val="none" w:sz="0" w:space="0" w:color="auto"/>
            <w:left w:val="none" w:sz="0" w:space="0" w:color="auto"/>
            <w:bottom w:val="single" w:sz="6" w:space="1" w:color="006633"/>
            <w:right w:val="none" w:sz="0" w:space="0" w:color="auto"/>
          </w:divBdr>
        </w:div>
        <w:div w:id="1518304568">
          <w:marLeft w:val="0"/>
          <w:marRight w:val="0"/>
          <w:marTop w:val="679"/>
          <w:marBottom w:val="0"/>
          <w:divBdr>
            <w:top w:val="none" w:sz="0" w:space="0" w:color="auto"/>
            <w:left w:val="none" w:sz="0" w:space="0" w:color="auto"/>
            <w:bottom w:val="single" w:sz="6" w:space="1" w:color="006633"/>
            <w:right w:val="none" w:sz="0" w:space="0" w:color="auto"/>
          </w:divBdr>
        </w:div>
        <w:div w:id="1655529484">
          <w:marLeft w:val="0"/>
          <w:marRight w:val="0"/>
          <w:marTop w:val="0"/>
          <w:marBottom w:val="0"/>
          <w:divBdr>
            <w:top w:val="none" w:sz="0" w:space="0" w:color="auto"/>
            <w:left w:val="none" w:sz="0" w:space="0" w:color="auto"/>
            <w:bottom w:val="none" w:sz="0" w:space="0" w:color="auto"/>
            <w:right w:val="none" w:sz="0" w:space="0" w:color="auto"/>
          </w:divBdr>
        </w:div>
        <w:div w:id="1722054948">
          <w:marLeft w:val="0"/>
          <w:marRight w:val="0"/>
          <w:marTop w:val="679"/>
          <w:marBottom w:val="0"/>
          <w:divBdr>
            <w:top w:val="none" w:sz="0" w:space="0" w:color="auto"/>
            <w:left w:val="none" w:sz="0" w:space="0" w:color="auto"/>
            <w:bottom w:val="single" w:sz="6" w:space="1" w:color="006633"/>
            <w:right w:val="none" w:sz="0" w:space="0" w:color="auto"/>
          </w:divBdr>
        </w:div>
        <w:div w:id="1781798455">
          <w:marLeft w:val="0"/>
          <w:marRight w:val="0"/>
          <w:marTop w:val="0"/>
          <w:marBottom w:val="0"/>
          <w:divBdr>
            <w:top w:val="none" w:sz="0" w:space="0" w:color="auto"/>
            <w:left w:val="none" w:sz="0" w:space="0" w:color="auto"/>
            <w:bottom w:val="none" w:sz="0" w:space="0" w:color="auto"/>
            <w:right w:val="none" w:sz="0" w:space="0" w:color="auto"/>
          </w:divBdr>
        </w:div>
        <w:div w:id="1856066887">
          <w:marLeft w:val="0"/>
          <w:marRight w:val="0"/>
          <w:marTop w:val="0"/>
          <w:marBottom w:val="0"/>
          <w:divBdr>
            <w:top w:val="none" w:sz="0" w:space="0" w:color="auto"/>
            <w:left w:val="none" w:sz="0" w:space="0" w:color="auto"/>
            <w:bottom w:val="none" w:sz="0" w:space="0" w:color="auto"/>
            <w:right w:val="none" w:sz="0" w:space="0" w:color="auto"/>
          </w:divBdr>
        </w:div>
        <w:div w:id="1878472822">
          <w:marLeft w:val="0"/>
          <w:marRight w:val="0"/>
          <w:marTop w:val="0"/>
          <w:marBottom w:val="0"/>
          <w:divBdr>
            <w:top w:val="none" w:sz="0" w:space="0" w:color="auto"/>
            <w:left w:val="none" w:sz="0" w:space="0" w:color="auto"/>
            <w:bottom w:val="none" w:sz="0" w:space="0" w:color="auto"/>
            <w:right w:val="none" w:sz="0" w:space="0" w:color="auto"/>
          </w:divBdr>
        </w:div>
        <w:div w:id="1919704595">
          <w:marLeft w:val="0"/>
          <w:marRight w:val="0"/>
          <w:marTop w:val="0"/>
          <w:marBottom w:val="0"/>
          <w:divBdr>
            <w:top w:val="none" w:sz="0" w:space="0" w:color="auto"/>
            <w:left w:val="none" w:sz="0" w:space="0" w:color="auto"/>
            <w:bottom w:val="none" w:sz="0" w:space="0" w:color="auto"/>
            <w:right w:val="none" w:sz="0" w:space="0" w:color="auto"/>
          </w:divBdr>
        </w:div>
        <w:div w:id="2020040554">
          <w:marLeft w:val="0"/>
          <w:marRight w:val="0"/>
          <w:marTop w:val="0"/>
          <w:marBottom w:val="0"/>
          <w:divBdr>
            <w:top w:val="none" w:sz="0" w:space="0" w:color="auto"/>
            <w:left w:val="none" w:sz="0" w:space="0" w:color="auto"/>
            <w:bottom w:val="none" w:sz="0" w:space="0" w:color="auto"/>
            <w:right w:val="none" w:sz="0" w:space="0" w:color="auto"/>
          </w:divBdr>
        </w:div>
        <w:div w:id="2042246451">
          <w:marLeft w:val="0"/>
          <w:marRight w:val="0"/>
          <w:marTop w:val="679"/>
          <w:marBottom w:val="0"/>
          <w:divBdr>
            <w:top w:val="none" w:sz="0" w:space="0" w:color="auto"/>
            <w:left w:val="none" w:sz="0" w:space="0" w:color="auto"/>
            <w:bottom w:val="single" w:sz="6" w:space="1" w:color="006633"/>
            <w:right w:val="none" w:sz="0" w:space="0" w:color="auto"/>
          </w:divBdr>
        </w:div>
        <w:div w:id="21366741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ncer.gov/global/web/policies/page8" TargetMode="Externa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hyperlink" Target="mailto:heldercfelix@gmail.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X:\Sao%20Paulo%20Medical%20Journal\Submiss&#227;o%20HEMEROTECA\SPMJ000575_2012_SC\Figure%201_1083-17615-GF.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autoTitleDeleted val="1"/>
    <c:plotArea>
      <c:layout>
        <c:manualLayout>
          <c:layoutTarget val="inner"/>
          <c:xMode val="edge"/>
          <c:yMode val="edge"/>
          <c:x val="0.0714286321903516"/>
          <c:y val="0.0716255370435634"/>
          <c:w val="0.7351922630324"/>
          <c:h val="0.804409877566175"/>
        </c:manualLayout>
      </c:layout>
      <c:barChart>
        <c:barDir val="col"/>
        <c:grouping val="stacked"/>
        <c:varyColors val="1"/>
        <c:ser>
          <c:idx val="0"/>
          <c:order val="0"/>
          <c:tx>
            <c:strRef>
              <c:f>Planilha1!$B$1</c:f>
              <c:strCache>
                <c:ptCount val="1"/>
                <c:pt idx="0">
                  <c:v>Response</c:v>
                </c:pt>
              </c:strCache>
            </c:strRef>
          </c:tx>
          <c:spPr>
            <a:solidFill>
              <a:srgbClr val="004586"/>
            </a:solidFill>
            <a:ln w="25400">
              <a:noFill/>
            </a:ln>
          </c:spPr>
          <c:invertIfNegative val="1"/>
          <c:cat>
            <c:strRef>
              <c:f>Planilha1!$A$2:$A$5</c:f>
              <c:strCache>
                <c:ptCount val="4"/>
                <c:pt idx="0">
                  <c:v>Infantile</c:v>
                </c:pt>
                <c:pt idx="1">
                  <c:v>Others</c:v>
                </c:pt>
                <c:pt idx="2">
                  <c:v>&lt; 1yo</c:v>
                </c:pt>
                <c:pt idx="3">
                  <c:v>&gt; 1yo</c:v>
                </c:pt>
              </c:strCache>
            </c:strRef>
          </c:cat>
          <c:val>
            <c:numRef>
              <c:f>Planilha1!$B$2:$B$5</c:f>
              <c:numCache>
                <c:formatCode>General</c:formatCode>
                <c:ptCount val="4"/>
                <c:pt idx="0">
                  <c:v>50.0</c:v>
                </c:pt>
                <c:pt idx="1">
                  <c:v>10.0</c:v>
                </c:pt>
                <c:pt idx="2">
                  <c:v>37.0</c:v>
                </c:pt>
                <c:pt idx="3">
                  <c:v>23.0</c:v>
                </c:pt>
              </c:numCache>
            </c:numRef>
          </c:val>
          <c:extLs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ser>
          <c:idx val="1"/>
          <c:order val="1"/>
          <c:tx>
            <c:strRef>
              <c:f>Planilha1!$C$1</c:f>
              <c:strCache>
                <c:ptCount val="1"/>
                <c:pt idx="0">
                  <c:v>No response</c:v>
                </c:pt>
              </c:strCache>
            </c:strRef>
          </c:tx>
          <c:spPr>
            <a:solidFill>
              <a:srgbClr val="FF420E"/>
            </a:solidFill>
            <a:ln w="25400">
              <a:noFill/>
            </a:ln>
          </c:spPr>
          <c:invertIfNegative val="1"/>
          <c:cat>
            <c:strRef>
              <c:f>Planilha1!$A$2:$A$5</c:f>
              <c:strCache>
                <c:ptCount val="4"/>
                <c:pt idx="0">
                  <c:v>Infantile</c:v>
                </c:pt>
                <c:pt idx="1">
                  <c:v>Others</c:v>
                </c:pt>
                <c:pt idx="2">
                  <c:v>&lt; 1yo</c:v>
                </c:pt>
                <c:pt idx="3">
                  <c:v>&gt; 1yo</c:v>
                </c:pt>
              </c:strCache>
            </c:strRef>
          </c:cat>
          <c:val>
            <c:numRef>
              <c:f>Planilha1!$C$2:$C$5</c:f>
              <c:numCache>
                <c:formatCode>General</c:formatCode>
                <c:ptCount val="4"/>
                <c:pt idx="0">
                  <c:v>3.0</c:v>
                </c:pt>
                <c:pt idx="1">
                  <c:v>6.0</c:v>
                </c:pt>
                <c:pt idx="2">
                  <c:v>1.0</c:v>
                </c:pt>
                <c:pt idx="3">
                  <c:v>8.0</c:v>
                </c:pt>
              </c:numCache>
            </c:numRef>
          </c:val>
          <c:extLs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100"/>
        <c:overlap val="100"/>
        <c:axId val="2137219272"/>
        <c:axId val="2137224648"/>
      </c:barChart>
      <c:catAx>
        <c:axId val="2137219272"/>
        <c:scaling>
          <c:orientation val="minMax"/>
        </c:scaling>
        <c:delete val="1"/>
        <c:axPos val="b"/>
        <c:numFmt formatCode="General" sourceLinked="1"/>
        <c:majorTickMark val="cross"/>
        <c:minorTickMark val="cross"/>
        <c:tickLblPos val="nextTo"/>
        <c:crossAx val="2137224648"/>
        <c:crossesAt val="0.0"/>
        <c:auto val="1"/>
        <c:lblAlgn val="ctr"/>
        <c:lblOffset val="100"/>
        <c:tickLblSkip val="1"/>
        <c:tickMarkSkip val="1"/>
        <c:noMultiLvlLbl val="1"/>
      </c:catAx>
      <c:valAx>
        <c:axId val="2137224648"/>
        <c:scaling>
          <c:orientation val="minMax"/>
        </c:scaling>
        <c:delete val="1"/>
        <c:axPos val="l"/>
        <c:majorGridlines>
          <c:spPr>
            <a:ln w="3175">
              <a:solidFill>
                <a:srgbClr val="B3B3B3"/>
              </a:solidFill>
              <a:prstDash val="solid"/>
            </a:ln>
          </c:spPr>
        </c:majorGridlines>
        <c:numFmt formatCode="General" sourceLinked="1"/>
        <c:majorTickMark val="cross"/>
        <c:minorTickMark val="cross"/>
        <c:tickLblPos val="nextTo"/>
        <c:crossAx val="2137219272"/>
        <c:crossesAt val="1.0"/>
        <c:crossBetween val="between"/>
      </c:valAx>
      <c:spPr>
        <a:noFill/>
        <a:ln w="3175">
          <a:solidFill>
            <a:srgbClr val="B3B3B3"/>
          </a:solidFill>
          <a:prstDash val="solid"/>
        </a:ln>
      </c:spPr>
    </c:plotArea>
    <c:legend>
      <c:legendPos val="r"/>
      <c:layout>
        <c:manualLayout>
          <c:xMode val="edge"/>
          <c:yMode val="edge"/>
          <c:x val="0.825784674590895"/>
          <c:y val="0.415979080522234"/>
          <c:w val="0.162021043748846"/>
          <c:h val="0.118457618956663"/>
        </c:manualLayout>
      </c:layout>
      <c:overlay val="1"/>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5393</Words>
  <Characters>30741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modelo</vt:lpstr>
    </vt:vector>
  </TitlesOfParts>
  <Company/>
  <LinksUpToDate>false</LinksUpToDate>
  <CharactersWithSpaces>36062</CharactersWithSpaces>
  <SharedDoc>false</SharedDoc>
  <HLinks>
    <vt:vector size="42" baseType="variant">
      <vt:variant>
        <vt:i4>6881327</vt:i4>
      </vt:variant>
      <vt:variant>
        <vt:i4>15</vt:i4>
      </vt:variant>
      <vt:variant>
        <vt:i4>0</vt:i4>
      </vt:variant>
      <vt:variant>
        <vt:i4>5</vt:i4>
      </vt:variant>
      <vt:variant>
        <vt:lpwstr>mailto:heldercfelix@gmail.com</vt:lpwstr>
      </vt:variant>
      <vt:variant>
        <vt:lpwstr/>
      </vt:variant>
      <vt:variant>
        <vt:i4>2687074</vt:i4>
      </vt:variant>
      <vt:variant>
        <vt:i4>12</vt:i4>
      </vt:variant>
      <vt:variant>
        <vt:i4>0</vt:i4>
      </vt:variant>
      <vt:variant>
        <vt:i4>5</vt:i4>
      </vt:variant>
      <vt:variant>
        <vt:lpwstr>http://www.hias.ce.gov.br/revista-da-crianca/category/10-volume-3-nmero-2-julho-a-dezembro-de-2011</vt:lpwstr>
      </vt:variant>
      <vt:variant>
        <vt:lpwstr/>
      </vt:variant>
      <vt:variant>
        <vt:i4>589853</vt:i4>
      </vt:variant>
      <vt:variant>
        <vt:i4>9</vt:i4>
      </vt:variant>
      <vt:variant>
        <vt:i4>0</vt:i4>
      </vt:variant>
      <vt:variant>
        <vt:i4>5</vt:i4>
      </vt:variant>
      <vt:variant>
        <vt:lpwstr>http://www.cancer.gov/dictionary?expand=p</vt:lpwstr>
      </vt:variant>
      <vt:variant>
        <vt:lpwstr>phase%20I%20trial</vt:lpwstr>
      </vt:variant>
      <vt:variant>
        <vt:i4>7012366</vt:i4>
      </vt:variant>
      <vt:variant>
        <vt:i4>3</vt:i4>
      </vt:variant>
      <vt:variant>
        <vt:i4>0</vt:i4>
      </vt:variant>
      <vt:variant>
        <vt:i4>5</vt:i4>
      </vt:variant>
      <vt:variant>
        <vt:lpwstr>http://www.cancer.gov/global/web/policies/page8</vt:lpwstr>
      </vt:variant>
      <vt:variant>
        <vt:lpwstr/>
      </vt:variant>
      <vt:variant>
        <vt:i4>7536729</vt:i4>
      </vt:variant>
      <vt:variant>
        <vt:i4>0</vt:i4>
      </vt:variant>
      <vt:variant>
        <vt:i4>0</vt:i4>
      </vt:variant>
      <vt:variant>
        <vt:i4>5</vt:i4>
      </vt:variant>
      <vt:variant>
        <vt:lpwstr>http://www.pbtc.org</vt:lpwstr>
      </vt:variant>
      <vt:variant>
        <vt:lpwstr/>
      </vt:variant>
      <vt:variant>
        <vt:i4>7012366</vt:i4>
      </vt:variant>
      <vt:variant>
        <vt:i4>13214</vt:i4>
      </vt:variant>
      <vt:variant>
        <vt:i4>1025</vt:i4>
      </vt:variant>
      <vt:variant>
        <vt:i4>4</vt:i4>
      </vt:variant>
      <vt:variant>
        <vt:lpwstr>http://www.cancer.gov/global/web/policies/page8</vt:lpwstr>
      </vt:variant>
      <vt:variant>
        <vt:lpwstr/>
      </vt:variant>
      <vt:variant>
        <vt:i4>7471186</vt:i4>
      </vt:variant>
      <vt:variant>
        <vt:i4>13214</vt:i4>
      </vt:variant>
      <vt:variant>
        <vt:i4>1025</vt:i4>
      </vt:variant>
      <vt:variant>
        <vt:i4>1</vt:i4>
      </vt:variant>
      <vt:variant>
        <vt:lpwstr>exit_small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dc:title>
  <dc:subject/>
  <dc:creator>mbritto</dc:creator>
  <cp:keywords/>
  <dc:description/>
  <cp:lastModifiedBy>Francisco Felix</cp:lastModifiedBy>
  <cp:revision>1</cp:revision>
  <dcterms:created xsi:type="dcterms:W3CDTF">2012-12-20T01:01:00Z</dcterms:created>
  <dcterms:modified xsi:type="dcterms:W3CDTF">2012-12-23T20:27:00Z</dcterms:modified>
</cp:coreProperties>
</file>